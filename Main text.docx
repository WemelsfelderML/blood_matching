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B6F6D" w14:textId="77777777" w:rsidR="00057B8B" w:rsidRDefault="00556029" w:rsidP="00336064">
      <w:pPr>
        <w:spacing w:after="121" w:line="360" w:lineRule="auto"/>
        <w:ind w:left="0" w:right="27" w:firstLine="0"/>
      </w:pPr>
      <w:bookmarkStart w:id="0" w:name="_Hlk107570853"/>
      <w:r>
        <w:rPr>
          <w:sz w:val="34"/>
        </w:rPr>
        <w:t>Determining optimal locations for blood distribution centers</w:t>
      </w:r>
    </w:p>
    <w:p w14:paraId="2E1188B9" w14:textId="027B0562" w:rsidR="00057B8B" w:rsidRPr="00336064" w:rsidRDefault="00556029" w:rsidP="00336064">
      <w:pPr>
        <w:spacing w:after="79" w:line="360" w:lineRule="auto"/>
        <w:ind w:left="0" w:right="27" w:firstLine="0"/>
        <w:rPr>
          <w:sz w:val="18"/>
        </w:rPr>
      </w:pPr>
      <w:bookmarkStart w:id="1" w:name="_Hlk107570902"/>
      <w:r w:rsidRPr="00336064">
        <w:rPr>
          <w:sz w:val="22"/>
        </w:rPr>
        <w:t xml:space="preserve">Merel L. </w:t>
      </w:r>
      <w:r w:rsidR="00256E00" w:rsidRPr="00336064">
        <w:rPr>
          <w:sz w:val="22"/>
        </w:rPr>
        <w:t>Wemelsfelder</w:t>
      </w:r>
      <w:r w:rsidR="00256E00" w:rsidRPr="00336064">
        <w:rPr>
          <w:sz w:val="22"/>
          <w:vertAlign w:val="superscript"/>
        </w:rPr>
        <w:t>1,2</w:t>
      </w:r>
      <w:r w:rsidRPr="00336064">
        <w:rPr>
          <w:sz w:val="22"/>
        </w:rPr>
        <w:t xml:space="preserve">, Dick den </w:t>
      </w:r>
      <w:r w:rsidR="00256E00" w:rsidRPr="00336064">
        <w:rPr>
          <w:sz w:val="22"/>
        </w:rPr>
        <w:t>Hertog</w:t>
      </w:r>
      <w:r w:rsidR="00256E00" w:rsidRPr="00336064">
        <w:rPr>
          <w:sz w:val="22"/>
          <w:vertAlign w:val="superscript"/>
        </w:rPr>
        <w:t>2</w:t>
      </w:r>
      <w:r w:rsidRPr="00336064">
        <w:rPr>
          <w:sz w:val="22"/>
        </w:rPr>
        <w:t xml:space="preserve">, Onno </w:t>
      </w:r>
      <w:r w:rsidR="00256E00" w:rsidRPr="00336064">
        <w:rPr>
          <w:sz w:val="22"/>
        </w:rPr>
        <w:t>Wisman</w:t>
      </w:r>
      <w:r w:rsidR="00256E00" w:rsidRPr="00336064">
        <w:rPr>
          <w:sz w:val="22"/>
          <w:vertAlign w:val="superscript"/>
        </w:rPr>
        <w:t>3</w:t>
      </w:r>
      <w:r w:rsidRPr="00336064">
        <w:rPr>
          <w:sz w:val="22"/>
        </w:rPr>
        <w:t xml:space="preserve">, Jarkko </w:t>
      </w:r>
      <w:r w:rsidR="00256E00" w:rsidRPr="00336064">
        <w:rPr>
          <w:sz w:val="22"/>
        </w:rPr>
        <w:t>Ihalainen</w:t>
      </w:r>
      <w:r w:rsidR="00256E00" w:rsidRPr="00336064">
        <w:rPr>
          <w:sz w:val="22"/>
          <w:vertAlign w:val="superscript"/>
        </w:rPr>
        <w:t>4</w:t>
      </w:r>
      <w:r w:rsidRPr="00336064">
        <w:rPr>
          <w:sz w:val="22"/>
        </w:rPr>
        <w:t>, and Mart P.</w:t>
      </w:r>
      <w:r w:rsidR="00256E00" w:rsidRPr="00336064">
        <w:rPr>
          <w:sz w:val="22"/>
        </w:rPr>
        <w:t xml:space="preserve"> Janssen</w:t>
      </w:r>
      <w:r w:rsidR="00256E00" w:rsidRPr="00336064">
        <w:rPr>
          <w:sz w:val="22"/>
          <w:vertAlign w:val="superscript"/>
        </w:rPr>
        <w:t>1</w:t>
      </w:r>
    </w:p>
    <w:bookmarkEnd w:id="1"/>
    <w:p w14:paraId="0FE17A0A" w14:textId="4CD16C79" w:rsidR="00057B8B" w:rsidRPr="00336064" w:rsidRDefault="00556029" w:rsidP="00336064">
      <w:pPr>
        <w:spacing w:line="276" w:lineRule="auto"/>
        <w:ind w:left="2127" w:right="393" w:firstLine="0"/>
        <w:jc w:val="both"/>
        <w:rPr>
          <w:i/>
          <w:sz w:val="18"/>
        </w:rPr>
      </w:pPr>
      <w:r w:rsidRPr="00336064">
        <w:rPr>
          <w:i/>
          <w:sz w:val="18"/>
        </w:rPr>
        <w:t xml:space="preserve">1 </w:t>
      </w:r>
      <w:r w:rsidR="00256E00" w:rsidRPr="00336064">
        <w:rPr>
          <w:i/>
          <w:sz w:val="18"/>
        </w:rPr>
        <w:t>Donor</w:t>
      </w:r>
      <w:r w:rsidRPr="00336064">
        <w:rPr>
          <w:rFonts w:ascii="Calibri" w:hAnsi="Calibri"/>
          <w:i/>
          <w:sz w:val="18"/>
        </w:rPr>
        <w:t xml:space="preserve"> Medicine Department, Sanquin Research, Amsterdam, The Netherlands</w:t>
      </w:r>
    </w:p>
    <w:p w14:paraId="5813937E" w14:textId="0EC18B54" w:rsidR="00057B8B" w:rsidRPr="00336064" w:rsidRDefault="00256E00" w:rsidP="00336064">
      <w:pPr>
        <w:spacing w:line="276" w:lineRule="auto"/>
        <w:ind w:left="2127" w:right="393" w:firstLine="0"/>
        <w:jc w:val="both"/>
        <w:rPr>
          <w:i/>
          <w:sz w:val="18"/>
        </w:rPr>
      </w:pPr>
      <w:r w:rsidRPr="00336064">
        <w:rPr>
          <w:i/>
          <w:sz w:val="18"/>
        </w:rPr>
        <w:t>2 Business</w:t>
      </w:r>
      <w:r w:rsidR="00556029" w:rsidRPr="00336064">
        <w:rPr>
          <w:rFonts w:ascii="Calibri" w:hAnsi="Calibri"/>
          <w:i/>
          <w:sz w:val="18"/>
        </w:rPr>
        <w:t xml:space="preserve"> Analytics Department, University of Amsterdam, Amsterdam, The Netherlands</w:t>
      </w:r>
    </w:p>
    <w:p w14:paraId="020E3C04" w14:textId="65264EEA" w:rsidR="00057B8B" w:rsidRPr="00336064" w:rsidRDefault="00256E00" w:rsidP="00336064">
      <w:pPr>
        <w:spacing w:line="276" w:lineRule="auto"/>
        <w:ind w:left="2127" w:right="393" w:firstLine="0"/>
        <w:jc w:val="both"/>
        <w:rPr>
          <w:i/>
          <w:sz w:val="18"/>
        </w:rPr>
      </w:pPr>
      <w:r w:rsidRPr="00336064">
        <w:rPr>
          <w:i/>
          <w:sz w:val="18"/>
        </w:rPr>
        <w:t>3 Sanquin</w:t>
      </w:r>
      <w:r w:rsidR="00556029" w:rsidRPr="00336064">
        <w:rPr>
          <w:rFonts w:ascii="Calibri" w:hAnsi="Calibri"/>
          <w:i/>
          <w:sz w:val="18"/>
        </w:rPr>
        <w:t xml:space="preserve"> Blood Bank, Amsterdam, The Netherlands</w:t>
      </w:r>
    </w:p>
    <w:p w14:paraId="772126DD" w14:textId="001112F2" w:rsidR="00057B8B" w:rsidRDefault="00256E00" w:rsidP="00336064">
      <w:pPr>
        <w:spacing w:line="276" w:lineRule="auto"/>
        <w:ind w:left="2127" w:right="393" w:firstLine="0"/>
        <w:jc w:val="both"/>
      </w:pPr>
      <w:r w:rsidRPr="00336064">
        <w:rPr>
          <w:i/>
          <w:sz w:val="18"/>
        </w:rPr>
        <w:t>4 Products</w:t>
      </w:r>
      <w:r w:rsidR="00556029" w:rsidRPr="00336064">
        <w:rPr>
          <w:rFonts w:ascii="Calibri" w:hAnsi="Calibri"/>
          <w:i/>
          <w:sz w:val="18"/>
        </w:rPr>
        <w:t xml:space="preserve"> and Medical Services, Finnish Red Cross Blood Service, Helsinki, Finland</w:t>
      </w:r>
    </w:p>
    <w:p w14:paraId="6871ABAB" w14:textId="77777777" w:rsidR="00BE69D5" w:rsidRDefault="00BE69D5" w:rsidP="00BE69D5">
      <w:pPr>
        <w:spacing w:line="276" w:lineRule="auto"/>
        <w:ind w:left="0" w:right="393" w:firstLine="0"/>
        <w:jc w:val="both"/>
      </w:pPr>
    </w:p>
    <w:p w14:paraId="6BD3BB5A" w14:textId="77777777" w:rsidR="00BE69D5" w:rsidRDefault="00BE69D5" w:rsidP="00BE69D5">
      <w:pPr>
        <w:spacing w:line="276" w:lineRule="auto"/>
        <w:ind w:left="0" w:right="393" w:firstLine="0"/>
        <w:jc w:val="both"/>
      </w:pPr>
    </w:p>
    <w:p w14:paraId="34C74BAE" w14:textId="77777777" w:rsidR="00BE69D5" w:rsidRDefault="00BE69D5" w:rsidP="00BE69D5">
      <w:pPr>
        <w:spacing w:line="276" w:lineRule="auto"/>
        <w:ind w:left="0" w:right="393" w:firstLine="0"/>
        <w:jc w:val="both"/>
      </w:pPr>
    </w:p>
    <w:p w14:paraId="4DDCDC14" w14:textId="5CAF1FE9" w:rsidR="00057B8B" w:rsidRPr="00336064" w:rsidRDefault="00556029" w:rsidP="00336064">
      <w:pPr>
        <w:spacing w:after="0" w:line="360" w:lineRule="auto"/>
        <w:ind w:left="-5" w:right="0"/>
        <w:jc w:val="left"/>
      </w:pPr>
      <w:r w:rsidRPr="004A1984">
        <w:rPr>
          <w:b/>
        </w:rPr>
        <w:t>Corresponding author</w:t>
      </w:r>
      <w:r w:rsidR="00256E00" w:rsidRPr="00EE7C4B">
        <w:rPr>
          <w:b/>
        </w:rPr>
        <w:t xml:space="preserve"> </w:t>
      </w:r>
    </w:p>
    <w:p w14:paraId="2CF3DC7C" w14:textId="2A106C30" w:rsidR="00057B8B" w:rsidRDefault="00556029" w:rsidP="004A1984">
      <w:pPr>
        <w:spacing w:after="218" w:line="360" w:lineRule="auto"/>
        <w:ind w:left="-15" w:firstLine="0"/>
        <w:jc w:val="left"/>
      </w:pPr>
      <w:r>
        <w:t xml:space="preserve">name : </w:t>
      </w:r>
      <w:r w:rsidRPr="00336064">
        <w:rPr>
          <w:lang w:val="en-US"/>
        </w:rPr>
        <w:t>Mart P. Janssen</w:t>
      </w:r>
      <w:r>
        <w:t xml:space="preserve"> </w:t>
      </w:r>
      <w:r w:rsidR="00256E00" w:rsidRPr="00EE7C4B">
        <w:br/>
      </w:r>
      <w:r>
        <w:t xml:space="preserve">email : </w:t>
      </w:r>
      <w:hyperlink r:id="rId11" w:history="1">
        <w:r w:rsidR="00256E00" w:rsidRPr="00EE7C4B">
          <w:rPr>
            <w:rStyle w:val="Hyperlink"/>
          </w:rPr>
          <w:t>m.janssen@sanquin.nl</w:t>
        </w:r>
      </w:hyperlink>
      <w:r w:rsidR="00256E00" w:rsidRPr="00EE7C4B">
        <w:br/>
      </w:r>
      <w:r>
        <w:t xml:space="preserve">tel.nr. : </w:t>
      </w:r>
      <w:r w:rsidRPr="00336064">
        <w:rPr>
          <w:lang w:val="en-US"/>
        </w:rPr>
        <w:t xml:space="preserve">+31 </w:t>
      </w:r>
      <w:r>
        <w:t>6</w:t>
      </w:r>
      <w:r w:rsidRPr="00336064">
        <w:rPr>
          <w:lang w:val="en-US"/>
        </w:rPr>
        <w:t xml:space="preserve"> </w:t>
      </w:r>
      <w:r>
        <w:t>502</w:t>
      </w:r>
      <w:r w:rsidRPr="00336064">
        <w:rPr>
          <w:lang w:val="en-US"/>
        </w:rPr>
        <w:t xml:space="preserve"> </w:t>
      </w:r>
      <w:r>
        <w:t>514</w:t>
      </w:r>
      <w:r w:rsidRPr="00336064">
        <w:rPr>
          <w:lang w:val="en-US"/>
        </w:rPr>
        <w:t xml:space="preserve"> </w:t>
      </w:r>
      <w:r>
        <w:t>33</w:t>
      </w:r>
    </w:p>
    <w:p w14:paraId="546F7F01" w14:textId="77777777" w:rsidR="00256E00" w:rsidRPr="00EE7C4B" w:rsidRDefault="00256E00" w:rsidP="00EE7C4B">
      <w:pPr>
        <w:spacing w:after="216" w:line="360" w:lineRule="auto"/>
        <w:ind w:left="-15" w:right="393" w:firstLine="0"/>
        <w:jc w:val="left"/>
      </w:pPr>
    </w:p>
    <w:p w14:paraId="225E4622" w14:textId="77777777" w:rsidR="00057B8B" w:rsidRDefault="00556029" w:rsidP="004A1984">
      <w:pPr>
        <w:spacing w:after="216" w:line="360" w:lineRule="auto"/>
        <w:ind w:left="-15" w:right="393" w:firstLine="0"/>
        <w:jc w:val="left"/>
      </w:pPr>
      <w:r>
        <w:t>This work was established as part of the Sanquin grant PPOC20-05/L2490.</w:t>
      </w:r>
    </w:p>
    <w:p w14:paraId="15B54BF6" w14:textId="54683688" w:rsidR="00057B8B" w:rsidRDefault="00556029" w:rsidP="004A1984">
      <w:pPr>
        <w:spacing w:after="216" w:line="360" w:lineRule="auto"/>
        <w:ind w:left="-15" w:right="393" w:firstLine="0"/>
        <w:jc w:val="left"/>
      </w:pPr>
      <w:r>
        <w:t xml:space="preserve">The authors have </w:t>
      </w:r>
      <w:r w:rsidR="00C6152D">
        <w:rPr>
          <w:lang w:val="en-GB"/>
        </w:rPr>
        <w:t xml:space="preserve">no </w:t>
      </w:r>
      <w:r>
        <w:t>conflicts of interest to declare.</w:t>
      </w:r>
    </w:p>
    <w:p w14:paraId="3D00F232" w14:textId="77777777" w:rsidR="00256E00" w:rsidRPr="00EE7C4B" w:rsidRDefault="00256E00" w:rsidP="00EE7C4B">
      <w:pPr>
        <w:spacing w:after="0" w:line="360" w:lineRule="auto"/>
        <w:ind w:left="-5" w:right="0" w:hanging="10"/>
        <w:jc w:val="left"/>
        <w:rPr>
          <w:b/>
        </w:rPr>
      </w:pPr>
    </w:p>
    <w:p w14:paraId="672FEC63" w14:textId="77777777" w:rsidR="00057B8B" w:rsidRDefault="00556029" w:rsidP="00336064">
      <w:pPr>
        <w:spacing w:after="0" w:line="360" w:lineRule="auto"/>
        <w:ind w:left="-5" w:right="0"/>
        <w:jc w:val="left"/>
      </w:pPr>
      <w:r w:rsidRPr="004A1984">
        <w:rPr>
          <w:b/>
        </w:rPr>
        <w:t>Main text</w:t>
      </w:r>
    </w:p>
    <w:p w14:paraId="348C91DE" w14:textId="76376E84" w:rsidR="00057B8B" w:rsidRPr="004A1984" w:rsidRDefault="00556029" w:rsidP="004A1984">
      <w:pPr>
        <w:spacing w:after="0" w:line="360" w:lineRule="auto"/>
        <w:ind w:left="-15" w:right="393" w:firstLine="0"/>
        <w:jc w:val="left"/>
        <w:rPr>
          <w:lang w:val="en-GB"/>
        </w:rPr>
      </w:pPr>
      <w:r>
        <w:t>Word count: 3,</w:t>
      </w:r>
      <w:r w:rsidR="000720DB">
        <w:rPr>
          <w:lang w:val="en-GB"/>
        </w:rPr>
        <w:t>4</w:t>
      </w:r>
      <w:r w:rsidR="00721F4B">
        <w:rPr>
          <w:lang w:val="en-GB"/>
        </w:rPr>
        <w:t>97</w:t>
      </w:r>
    </w:p>
    <w:p w14:paraId="0FC4CDD0" w14:textId="77777777" w:rsidR="00057B8B" w:rsidRDefault="00556029" w:rsidP="004A1984">
      <w:pPr>
        <w:spacing w:after="0" w:line="360" w:lineRule="auto"/>
        <w:ind w:left="-15" w:right="393" w:firstLine="0"/>
        <w:jc w:val="left"/>
      </w:pPr>
      <w:r>
        <w:t>Number of figures : 3</w:t>
      </w:r>
    </w:p>
    <w:p w14:paraId="0C186814" w14:textId="77777777" w:rsidR="00057B8B" w:rsidRDefault="00556029" w:rsidP="004A1984">
      <w:pPr>
        <w:spacing w:after="0" w:line="360" w:lineRule="auto"/>
        <w:ind w:left="-15" w:right="393" w:firstLine="0"/>
        <w:jc w:val="left"/>
      </w:pPr>
      <w:r>
        <w:t>Number of tables : 2</w:t>
      </w:r>
    </w:p>
    <w:p w14:paraId="1F5D6DA2" w14:textId="4F964E55" w:rsidR="00057B8B" w:rsidRPr="00721F4B" w:rsidRDefault="00556029" w:rsidP="004A1984">
      <w:pPr>
        <w:spacing w:after="216" w:line="360" w:lineRule="auto"/>
        <w:ind w:left="-15" w:right="393" w:firstLine="0"/>
        <w:jc w:val="left"/>
        <w:rPr>
          <w:b/>
          <w:lang w:val="en-GB"/>
        </w:rPr>
      </w:pPr>
      <w:r>
        <w:t>Number of references : 4</w:t>
      </w:r>
      <w:r w:rsidR="00721F4B">
        <w:rPr>
          <w:lang w:val="en-GB"/>
        </w:rPr>
        <w:t>2</w:t>
      </w:r>
    </w:p>
    <w:p w14:paraId="1E7B5FEF" w14:textId="77777777" w:rsidR="00256E00" w:rsidRPr="00EE7C4B" w:rsidRDefault="00256E00" w:rsidP="00EE7C4B">
      <w:pPr>
        <w:spacing w:after="216" w:line="360" w:lineRule="auto"/>
        <w:ind w:left="-15" w:right="393" w:firstLine="0"/>
        <w:jc w:val="left"/>
        <w:rPr>
          <w:b/>
        </w:rPr>
      </w:pPr>
    </w:p>
    <w:p w14:paraId="7E1C0559" w14:textId="77777777" w:rsidR="00256E00" w:rsidRPr="00336064" w:rsidRDefault="00256E00" w:rsidP="009B28F2">
      <w:pPr>
        <w:spacing w:after="0" w:line="360" w:lineRule="auto"/>
        <w:ind w:left="-5" w:right="0"/>
        <w:jc w:val="left"/>
        <w:rPr>
          <w:b/>
        </w:rPr>
      </w:pPr>
      <w:r w:rsidRPr="00336064">
        <w:rPr>
          <w:b/>
        </w:rPr>
        <w:t>ORCiD</w:t>
      </w:r>
    </w:p>
    <w:p w14:paraId="14062A03" w14:textId="77777777" w:rsidR="00256E00" w:rsidRPr="00EE7C4B" w:rsidRDefault="00256E00" w:rsidP="00256E00">
      <w:pPr>
        <w:spacing w:after="0" w:line="360" w:lineRule="auto"/>
        <w:ind w:left="0" w:right="-1" w:firstLine="0"/>
        <w:jc w:val="left"/>
        <w:rPr>
          <w:lang w:val="nl-NL"/>
        </w:rPr>
      </w:pPr>
      <w:r w:rsidRPr="00EE7C4B">
        <w:rPr>
          <w:lang w:val="nl-NL"/>
        </w:rPr>
        <w:t xml:space="preserve">Merel L. Wemelsfelder: </w:t>
      </w:r>
      <w:hyperlink r:id="rId12" w:history="1">
        <w:r w:rsidRPr="00EE7C4B">
          <w:rPr>
            <w:rStyle w:val="Hyperlink"/>
            <w:lang w:val="nl-NL"/>
          </w:rPr>
          <w:t>https://orcid.org/0000-0001-5421-3392</w:t>
        </w:r>
      </w:hyperlink>
      <w:r w:rsidRPr="00EE7C4B">
        <w:rPr>
          <w:lang w:val="nl-NL"/>
        </w:rPr>
        <w:t xml:space="preserve"> </w:t>
      </w:r>
    </w:p>
    <w:p w14:paraId="4B86602C" w14:textId="77777777" w:rsidR="00256E00" w:rsidRPr="00EE7C4B" w:rsidRDefault="00256E00" w:rsidP="00256E00">
      <w:pPr>
        <w:spacing w:after="0" w:line="360" w:lineRule="auto"/>
        <w:ind w:left="-15" w:right="-1" w:firstLine="0"/>
        <w:jc w:val="left"/>
        <w:rPr>
          <w:lang w:val="nl-NL"/>
        </w:rPr>
      </w:pPr>
      <w:r w:rsidRPr="00EE7C4B">
        <w:rPr>
          <w:lang w:val="nl-NL"/>
        </w:rPr>
        <w:t xml:space="preserve">Jarkko Ihalainen: </w:t>
      </w:r>
      <w:hyperlink r:id="rId13" w:history="1">
        <w:r w:rsidRPr="00EE7C4B">
          <w:rPr>
            <w:rStyle w:val="Hyperlink"/>
            <w:lang w:val="nl-NL"/>
          </w:rPr>
          <w:t>https://orcid.org/0000-0003-3331-0307</w:t>
        </w:r>
      </w:hyperlink>
    </w:p>
    <w:p w14:paraId="7D2462D4" w14:textId="77777777" w:rsidR="00256E00" w:rsidRPr="00EE7C4B" w:rsidRDefault="00256E00" w:rsidP="00256E00">
      <w:pPr>
        <w:spacing w:after="0" w:line="360" w:lineRule="auto"/>
        <w:ind w:left="-15" w:right="-1" w:firstLine="0"/>
        <w:jc w:val="left"/>
        <w:rPr>
          <w:lang w:val="nl-NL"/>
        </w:rPr>
      </w:pPr>
      <w:r w:rsidRPr="00EE7C4B">
        <w:rPr>
          <w:lang w:val="nl-NL"/>
        </w:rPr>
        <w:t xml:space="preserve">Mart P. Janssen: </w:t>
      </w:r>
      <w:hyperlink r:id="rId14" w:history="1">
        <w:r w:rsidRPr="00EE7C4B">
          <w:rPr>
            <w:rStyle w:val="Hyperlink"/>
            <w:lang w:val="nl-NL"/>
          </w:rPr>
          <w:t>https://orcid.org/0000-0002-1682-7817</w:t>
        </w:r>
      </w:hyperlink>
      <w:r w:rsidRPr="00EE7C4B">
        <w:rPr>
          <w:lang w:val="nl-NL"/>
        </w:rPr>
        <w:t xml:space="preserve"> </w:t>
      </w:r>
    </w:p>
    <w:p w14:paraId="77F05FF7" w14:textId="77777777" w:rsidR="00256E00" w:rsidRPr="00EE7C4B" w:rsidRDefault="00256E00" w:rsidP="00EE7C4B">
      <w:pPr>
        <w:spacing w:after="0" w:line="360" w:lineRule="auto"/>
        <w:ind w:left="-15" w:right="393" w:firstLine="0"/>
        <w:jc w:val="both"/>
      </w:pPr>
    </w:p>
    <w:p w14:paraId="5B9E77CC" w14:textId="77777777" w:rsidR="00256E00" w:rsidRPr="00EE7C4B" w:rsidRDefault="00256E00" w:rsidP="00EE7C4B">
      <w:pPr>
        <w:spacing w:after="0" w:line="360" w:lineRule="auto"/>
        <w:ind w:left="-15" w:right="393" w:firstLine="0"/>
        <w:jc w:val="both"/>
      </w:pPr>
    </w:p>
    <w:p w14:paraId="6966AAB1" w14:textId="77777777" w:rsidR="00256E00" w:rsidRPr="00EE7C4B" w:rsidRDefault="00256E00" w:rsidP="00EE7C4B">
      <w:pPr>
        <w:spacing w:after="0" w:line="360" w:lineRule="auto"/>
        <w:ind w:left="-15" w:right="393" w:firstLine="0"/>
        <w:jc w:val="both"/>
      </w:pPr>
    </w:p>
    <w:p w14:paraId="22AF437C" w14:textId="77777777" w:rsidR="00256E00" w:rsidRPr="00EE7C4B" w:rsidRDefault="00256E00" w:rsidP="00EE7C4B">
      <w:pPr>
        <w:spacing w:after="0" w:line="360" w:lineRule="auto"/>
        <w:ind w:left="-15" w:right="393" w:firstLine="0"/>
        <w:jc w:val="both"/>
      </w:pPr>
    </w:p>
    <w:p w14:paraId="3A466247" w14:textId="77777777" w:rsidR="00057B8B" w:rsidRPr="004A1984" w:rsidRDefault="00556029" w:rsidP="004A1984">
      <w:pPr>
        <w:spacing w:after="0" w:line="360" w:lineRule="auto"/>
        <w:ind w:left="0" w:right="393" w:firstLine="0"/>
        <w:rPr>
          <w:lang w:val="en-GB"/>
        </w:rPr>
      </w:pPr>
      <w:r>
        <w:t>Optimizing blood distribution locations.</w:t>
      </w:r>
    </w:p>
    <w:p w14:paraId="393509C5" w14:textId="38BCB733" w:rsidR="00057B8B" w:rsidRPr="00336064" w:rsidRDefault="00256E00" w:rsidP="00336064">
      <w:pPr>
        <w:pStyle w:val="Heading1"/>
        <w:numPr>
          <w:ilvl w:val="0"/>
          <w:numId w:val="0"/>
        </w:numPr>
        <w:tabs>
          <w:tab w:val="center" w:pos="1372"/>
        </w:tabs>
        <w:spacing w:line="360" w:lineRule="auto"/>
        <w:jc w:val="both"/>
      </w:pPr>
      <w:bookmarkStart w:id="2" w:name="_Hlk107570928"/>
      <w:bookmarkEnd w:id="0"/>
      <w:r w:rsidRPr="00336064">
        <w:br w:type="page"/>
      </w:r>
      <w:bookmarkStart w:id="3" w:name="_Hlk104813642"/>
      <w:r w:rsidR="00556029" w:rsidRPr="004A1984">
        <w:lastRenderedPageBreak/>
        <w:t>Abstract</w:t>
      </w:r>
    </w:p>
    <w:bookmarkEnd w:id="2"/>
    <w:bookmarkEnd w:id="3"/>
    <w:p w14:paraId="42C4AB73" w14:textId="77777777" w:rsidR="00057B8B" w:rsidRDefault="00556029" w:rsidP="00336064">
      <w:pPr>
        <w:pStyle w:val="Heading2"/>
        <w:numPr>
          <w:ilvl w:val="0"/>
          <w:numId w:val="0"/>
        </w:numPr>
        <w:tabs>
          <w:tab w:val="center" w:pos="2161"/>
        </w:tabs>
        <w:spacing w:line="360" w:lineRule="auto"/>
        <w:ind w:left="-15"/>
        <w:jc w:val="both"/>
      </w:pPr>
      <w:r w:rsidRPr="00336064">
        <w:t>BACKGROUND</w:t>
      </w:r>
    </w:p>
    <w:p w14:paraId="0DF22F4D" w14:textId="77777777" w:rsidR="00057B8B" w:rsidRPr="00336064" w:rsidRDefault="00556029" w:rsidP="00336064">
      <w:pPr>
        <w:spacing w:line="276" w:lineRule="auto"/>
        <w:ind w:left="0" w:right="393" w:firstLine="0"/>
        <w:jc w:val="both"/>
      </w:pPr>
      <w:r w:rsidRPr="00336064">
        <w:t>Blood banks have to be thoughtful about supply chain decisions in order to effectively satisfy the blood product demand of hospitals. These decisions include the number and locations of distribution centers (DC), as this has a strong impact on both transportation cost and the ability to deliver emergency orders in time.</w:t>
      </w:r>
    </w:p>
    <w:p w14:paraId="3ACD007C" w14:textId="77777777" w:rsidR="00005261" w:rsidRDefault="00005261" w:rsidP="00336064">
      <w:pPr>
        <w:spacing w:line="276" w:lineRule="auto"/>
        <w:ind w:left="0" w:right="393" w:firstLine="0"/>
        <w:jc w:val="both"/>
      </w:pPr>
    </w:p>
    <w:p w14:paraId="1F0D4C41" w14:textId="77777777" w:rsidR="00057B8B" w:rsidRDefault="00556029" w:rsidP="00336064">
      <w:pPr>
        <w:pStyle w:val="Heading2"/>
        <w:numPr>
          <w:ilvl w:val="0"/>
          <w:numId w:val="0"/>
        </w:numPr>
        <w:tabs>
          <w:tab w:val="center" w:pos="2161"/>
        </w:tabs>
        <w:spacing w:line="360" w:lineRule="auto"/>
        <w:ind w:left="-15"/>
        <w:jc w:val="both"/>
      </w:pPr>
      <w:r w:rsidRPr="00336064">
        <w:t>STUDY DESIGN AND METHODS</w:t>
      </w:r>
    </w:p>
    <w:p w14:paraId="5C3324B1" w14:textId="31CE38A1" w:rsidR="00057B8B" w:rsidRPr="00336064" w:rsidRDefault="00556029" w:rsidP="00336064">
      <w:pPr>
        <w:spacing w:line="276" w:lineRule="auto"/>
        <w:ind w:left="0" w:right="393" w:firstLine="0"/>
        <w:jc w:val="both"/>
      </w:pPr>
      <w:r w:rsidRPr="00336064">
        <w:t xml:space="preserve">We propose a mixed-integer linear programming approach to find optimal DC locations </w:t>
      </w:r>
      <w:r w:rsidRPr="004A1984">
        <w:t>for supplying individual</w:t>
      </w:r>
      <w:r w:rsidRPr="00336064">
        <w:t xml:space="preserve"> hospitals. </w:t>
      </w:r>
      <w:r w:rsidRPr="004A1984">
        <w:t>The</w:t>
      </w:r>
      <w:r w:rsidRPr="00336064">
        <w:t xml:space="preserve"> model maximizes the </w:t>
      </w:r>
      <w:r w:rsidRPr="004A1984">
        <w:t>number</w:t>
      </w:r>
      <w:r w:rsidRPr="00336064">
        <w:t xml:space="preserve"> of hospitals reachable from a DC within </w:t>
      </w:r>
      <w:r w:rsidRPr="004A1984">
        <w:t>a given</w:t>
      </w:r>
      <w:r w:rsidRPr="00336064">
        <w:t xml:space="preserve"> time</w:t>
      </w:r>
      <w:r w:rsidRPr="004A1984">
        <w:t>-</w:t>
      </w:r>
      <w:r w:rsidRPr="00336064">
        <w:t xml:space="preserve">limit, and minimizes transportation cost. The minimal </w:t>
      </w:r>
      <w:r w:rsidRPr="004A1984">
        <w:t>amount of data</w:t>
      </w:r>
      <w:r w:rsidRPr="00336064">
        <w:t xml:space="preserve"> required is a set of hospital locations</w:t>
      </w:r>
      <w:r w:rsidRPr="004A1984">
        <w:t xml:space="preserve">. The model </w:t>
      </w:r>
      <w:r w:rsidRPr="00336064">
        <w:t xml:space="preserve">can be further attuned to the user’s needs by adding </w:t>
      </w:r>
      <w:r w:rsidRPr="004A1984">
        <w:t xml:space="preserve">various </w:t>
      </w:r>
      <w:r w:rsidRPr="00336064">
        <w:t xml:space="preserve">model extensions. </w:t>
      </w:r>
      <w:r w:rsidRPr="004A1984">
        <w:t>The model’s use is demonstrated by</w:t>
      </w:r>
      <w:r w:rsidRPr="00336064">
        <w:t xml:space="preserve"> two case studies, considering the blood banks of the Netherlands and Finland.</w:t>
      </w:r>
    </w:p>
    <w:p w14:paraId="65987088" w14:textId="77777777" w:rsidR="00005261" w:rsidRDefault="00005261" w:rsidP="002C279D">
      <w:pPr>
        <w:spacing w:after="0" w:line="360" w:lineRule="auto"/>
        <w:ind w:left="493" w:right="891" w:hanging="10"/>
        <w:jc w:val="both"/>
      </w:pPr>
    </w:p>
    <w:p w14:paraId="3113744A" w14:textId="77777777" w:rsidR="00057B8B" w:rsidRDefault="00556029" w:rsidP="00336064">
      <w:pPr>
        <w:pStyle w:val="Heading2"/>
        <w:numPr>
          <w:ilvl w:val="0"/>
          <w:numId w:val="0"/>
        </w:numPr>
        <w:tabs>
          <w:tab w:val="center" w:pos="2161"/>
        </w:tabs>
        <w:spacing w:line="360" w:lineRule="auto"/>
        <w:ind w:left="-15"/>
        <w:jc w:val="both"/>
      </w:pPr>
      <w:r w:rsidRPr="00336064">
        <w:t>RESULTS</w:t>
      </w:r>
    </w:p>
    <w:p w14:paraId="52611A7E" w14:textId="77777777" w:rsidR="00057B8B" w:rsidRDefault="00556029" w:rsidP="004A1984">
      <w:pPr>
        <w:spacing w:line="276" w:lineRule="auto"/>
        <w:ind w:left="0" w:right="393" w:firstLine="0"/>
        <w:jc w:val="both"/>
      </w:pPr>
      <w:r w:rsidRPr="004A1984">
        <w:t>For both case studies re-locating the DCs would result in a reduction of transportation cost of about 10% without affecting the reliability of delivery. Also, to save facility exploitation costs, the number of DCs may be reduced in both countries whilst maintaining the reliability of delivery. The model was also shown to be robust against changes in hospital ordering behavior.</w:t>
      </w:r>
    </w:p>
    <w:p w14:paraId="2422094B" w14:textId="77777777" w:rsidR="006D3087" w:rsidRDefault="006D3087" w:rsidP="00336064">
      <w:pPr>
        <w:spacing w:after="0" w:line="276" w:lineRule="auto"/>
        <w:ind w:left="-15" w:right="230" w:firstLine="0"/>
        <w:jc w:val="both"/>
      </w:pPr>
    </w:p>
    <w:p w14:paraId="724224EB" w14:textId="77777777" w:rsidR="00057B8B" w:rsidRDefault="00556029" w:rsidP="00336064">
      <w:pPr>
        <w:pStyle w:val="Heading2"/>
        <w:numPr>
          <w:ilvl w:val="0"/>
          <w:numId w:val="0"/>
        </w:numPr>
        <w:tabs>
          <w:tab w:val="center" w:pos="2161"/>
        </w:tabs>
        <w:spacing w:line="360" w:lineRule="auto"/>
        <w:ind w:left="-15"/>
        <w:jc w:val="both"/>
      </w:pPr>
      <w:r w:rsidRPr="00336064">
        <w:t>DISCUSSION</w:t>
      </w:r>
    </w:p>
    <w:p w14:paraId="08B24AFB" w14:textId="4EC78998" w:rsidR="00057B8B" w:rsidRPr="00336064" w:rsidRDefault="00556029" w:rsidP="00336064">
      <w:pPr>
        <w:spacing w:line="276" w:lineRule="auto"/>
        <w:ind w:left="0" w:right="393" w:firstLine="0"/>
        <w:jc w:val="both"/>
      </w:pPr>
      <w:r w:rsidRPr="004A1984">
        <w:t>We demonstrated the general usability and added value of the model by successfully optimizing</w:t>
      </w:r>
      <w:r w:rsidRPr="00336064">
        <w:t xml:space="preserve"> the blood supply </w:t>
      </w:r>
      <w:r w:rsidRPr="004A1984">
        <w:t>chains</w:t>
      </w:r>
      <w:r w:rsidRPr="00336064">
        <w:t xml:space="preserve"> of the Netherlands and Finland</w:t>
      </w:r>
      <w:r w:rsidRPr="004A1984">
        <w:t>, which</w:t>
      </w:r>
      <w:r w:rsidRPr="00336064">
        <w:t xml:space="preserve"> differ substantially</w:t>
      </w:r>
      <w:r w:rsidRPr="004A1984">
        <w:t>. Nonetheless, in both countries potential savings in both transportation and facility exploitation cost could be shown.</w:t>
      </w:r>
      <w:r w:rsidRPr="00336064">
        <w:t xml:space="preserve"> The model </w:t>
      </w:r>
      <w:r w:rsidRPr="004A1984">
        <w:t xml:space="preserve">code </w:t>
      </w:r>
      <w:r w:rsidRPr="00336064">
        <w:t xml:space="preserve">is open source and </w:t>
      </w:r>
      <w:r w:rsidRPr="004A1984">
        <w:t>freely</w:t>
      </w:r>
      <w:r w:rsidR="006D3087" w:rsidRPr="006D3087">
        <w:t xml:space="preserve"> </w:t>
      </w:r>
      <w:r w:rsidRPr="00336064">
        <w:t xml:space="preserve">accessible </w:t>
      </w:r>
      <w:hyperlink r:id="rId15">
        <w:r w:rsidRPr="004A1984">
          <w:t>online</w:t>
        </w:r>
      </w:hyperlink>
      <w:hyperlink r:id="rId16">
        <w:r w:rsidRPr="004A1984">
          <w:t>.</w:t>
        </w:r>
      </w:hyperlink>
    </w:p>
    <w:p w14:paraId="3A70A27F" w14:textId="77777777" w:rsidR="00005261" w:rsidRDefault="00005261" w:rsidP="002C279D">
      <w:pPr>
        <w:spacing w:after="0" w:line="360" w:lineRule="auto"/>
        <w:ind w:left="493" w:right="891" w:hanging="10"/>
        <w:jc w:val="both"/>
        <w:rPr>
          <w:sz w:val="18"/>
        </w:rPr>
      </w:pPr>
    </w:p>
    <w:p w14:paraId="0E16AD25" w14:textId="77777777" w:rsidR="00EA0576" w:rsidRDefault="00EA0576" w:rsidP="002C279D">
      <w:pPr>
        <w:spacing w:after="0" w:line="360" w:lineRule="auto"/>
        <w:ind w:left="493" w:right="891" w:hanging="10"/>
        <w:jc w:val="both"/>
        <w:rPr>
          <w:sz w:val="18"/>
        </w:rPr>
      </w:pPr>
    </w:p>
    <w:p w14:paraId="3AF32FF6" w14:textId="16BA84A8" w:rsidR="00057B8B" w:rsidRDefault="00556029" w:rsidP="00336064">
      <w:pPr>
        <w:spacing w:line="276" w:lineRule="auto"/>
        <w:ind w:left="0" w:right="393" w:firstLine="0"/>
      </w:pPr>
      <w:r w:rsidRPr="00336064">
        <w:rPr>
          <w:b/>
        </w:rPr>
        <w:t>KEYWORDS</w:t>
      </w:r>
      <w:r w:rsidRPr="00336064">
        <w:t>: supply chain, facility location</w:t>
      </w:r>
      <w:r w:rsidRPr="004A1984">
        <w:t>, optimization</w:t>
      </w:r>
      <w:r w:rsidRPr="00336064">
        <w:t>, linear programming</w:t>
      </w:r>
      <w:r>
        <w:br w:type="page"/>
      </w:r>
    </w:p>
    <w:p w14:paraId="1E83D3B9" w14:textId="77777777" w:rsidR="00057B8B" w:rsidRDefault="00556029" w:rsidP="004A1984">
      <w:pPr>
        <w:pStyle w:val="Heading1"/>
        <w:numPr>
          <w:ilvl w:val="0"/>
          <w:numId w:val="0"/>
        </w:numPr>
        <w:tabs>
          <w:tab w:val="center" w:pos="1372"/>
        </w:tabs>
        <w:spacing w:line="360" w:lineRule="auto"/>
        <w:jc w:val="both"/>
      </w:pPr>
      <w:r>
        <w:lastRenderedPageBreak/>
        <w:t>1</w:t>
      </w:r>
      <w:r>
        <w:tab/>
        <w:t>Introduction</w:t>
      </w:r>
    </w:p>
    <w:p w14:paraId="16FD111A" w14:textId="2F2A2DFA" w:rsidR="00AE4960" w:rsidRPr="00EE7C4B" w:rsidRDefault="00556029" w:rsidP="002B099E">
      <w:pPr>
        <w:spacing w:line="360" w:lineRule="auto"/>
        <w:ind w:left="0" w:right="393" w:firstLine="0"/>
        <w:jc w:val="both"/>
      </w:pPr>
      <w:r>
        <w:t>Blood transfusions are crucial in many lifesaving hospital treatments. Blood banks are responsible for collecting and testing blood products, which are in many countries obtained from voluntary donations. Hence it is unacceptable to let these products outdate. At all times there should however be enough blood products in stock to fulfil all patient requests. Balancing these two goals can be challenging as demand is highly stochastic [</w:t>
      </w:r>
      <w:r w:rsidRPr="002B099E">
        <w:t>1</w:t>
      </w:r>
      <w:r>
        <w:t>].</w:t>
      </w:r>
    </w:p>
    <w:p w14:paraId="0585CFD1" w14:textId="77777777" w:rsidR="00256E00" w:rsidRPr="00EE7C4B" w:rsidRDefault="00256E00" w:rsidP="002B099E">
      <w:pPr>
        <w:spacing w:line="360" w:lineRule="auto"/>
        <w:ind w:left="0" w:right="393" w:firstLine="0"/>
        <w:jc w:val="both"/>
      </w:pPr>
    </w:p>
    <w:p w14:paraId="425E3480" w14:textId="72116A59" w:rsidR="00057B8B" w:rsidRDefault="00556029" w:rsidP="00732AC5">
      <w:pPr>
        <w:spacing w:line="360" w:lineRule="auto"/>
        <w:ind w:left="0" w:right="393" w:firstLine="0"/>
        <w:jc w:val="both"/>
      </w:pPr>
      <w:r>
        <w:t xml:space="preserve"> Because of their perishability, most hospitals only maintain a small inventory of blood products, which has to be supplemented regularly from a blood bank’s distribution center (DC). In this study we distinguish two types of orders that hospitals can place at the blood bank to replenish their stock. These are systematic orders, which are placed and delivered at predetermined times each day or week, and emergency orders, which are placed whenever a product is urgently needed but not present in the hospital’s inventory. We assume that there is a maximum time for emergency orders to be delivered, as receiving blood products in time can be of vital importance for the patient.</w:t>
      </w:r>
    </w:p>
    <w:p w14:paraId="125EC8BE" w14:textId="77777777" w:rsidR="00256E00" w:rsidRPr="00982BAF" w:rsidRDefault="00256E00" w:rsidP="00732AC5">
      <w:pPr>
        <w:spacing w:line="360" w:lineRule="auto"/>
        <w:ind w:left="0" w:right="393" w:firstLine="0"/>
        <w:jc w:val="both"/>
      </w:pPr>
    </w:p>
    <w:p w14:paraId="2D446063" w14:textId="18050E40" w:rsidR="00057B8B" w:rsidRDefault="00556029" w:rsidP="00732AC5">
      <w:pPr>
        <w:spacing w:line="360" w:lineRule="auto"/>
        <w:ind w:left="0" w:right="393" w:firstLine="0"/>
        <w:jc w:val="both"/>
      </w:pPr>
      <w:r>
        <w:t>To be as effective as possible in satisfying hospital demand, blood banks have to be thoughtful about supply chain decisions. An important issue to consider is the number and locations of DCs, which is generally referred to as a facility location problem. In blood facility location research, the most common objective is to minimize costs. These include the cost of transportation [</w:t>
      </w:r>
      <w:r w:rsidRPr="00732AC5">
        <w:t>2</w:t>
      </w:r>
      <w:r>
        <w:t xml:space="preserve">, </w:t>
      </w:r>
      <w:r w:rsidRPr="00732AC5">
        <w:t>3</w:t>
      </w:r>
      <w:r>
        <w:t xml:space="preserve">, </w:t>
      </w:r>
      <w:r w:rsidRPr="00732AC5">
        <w:t>4</w:t>
      </w:r>
      <w:r>
        <w:t xml:space="preserve">, </w:t>
      </w:r>
      <w:r w:rsidRPr="00732AC5">
        <w:t>5</w:t>
      </w:r>
      <w:r>
        <w:t xml:space="preserve">, </w:t>
      </w:r>
      <w:r w:rsidRPr="00732AC5">
        <w:t>6</w:t>
      </w:r>
      <w:r>
        <w:t xml:space="preserve">, </w:t>
      </w:r>
      <w:r w:rsidRPr="00732AC5">
        <w:t>7</w:t>
      </w:r>
      <w:r>
        <w:t xml:space="preserve">, </w:t>
      </w:r>
      <w:r w:rsidRPr="00732AC5">
        <w:t>8</w:t>
      </w:r>
      <w:r>
        <w:t xml:space="preserve">, </w:t>
      </w:r>
      <w:r w:rsidRPr="00732AC5">
        <w:t>9</w:t>
      </w:r>
      <w:r>
        <w:t xml:space="preserve">, </w:t>
      </w:r>
      <w:r w:rsidRPr="00732AC5">
        <w:t>10</w:t>
      </w:r>
      <w:r>
        <w:t>], the cost of opening, moving or operating a facility [</w:t>
      </w:r>
      <w:r w:rsidRPr="00732AC5">
        <w:t>2</w:t>
      </w:r>
      <w:r>
        <w:t>,</w:t>
      </w:r>
      <w:r w:rsidR="009B0872" w:rsidRPr="009B0872">
        <w:t xml:space="preserve"> </w:t>
      </w:r>
      <w:r w:rsidRPr="00732AC5">
        <w:t>4</w:t>
      </w:r>
      <w:r>
        <w:t xml:space="preserve">, </w:t>
      </w:r>
      <w:r w:rsidRPr="00732AC5">
        <w:t>6</w:t>
      </w:r>
      <w:r>
        <w:t xml:space="preserve">, </w:t>
      </w:r>
      <w:r w:rsidRPr="00732AC5">
        <w:t>9</w:t>
      </w:r>
      <w:r>
        <w:t xml:space="preserve">, </w:t>
      </w:r>
      <w:r w:rsidRPr="00732AC5">
        <w:t>10</w:t>
      </w:r>
      <w:r>
        <w:t xml:space="preserve">, </w:t>
      </w:r>
      <w:r w:rsidRPr="00732AC5">
        <w:t>3</w:t>
      </w:r>
      <w:r>
        <w:t xml:space="preserve">, </w:t>
      </w:r>
      <w:r w:rsidRPr="00732AC5">
        <w:t>11</w:t>
      </w:r>
      <w:r>
        <w:t>], and inventory costs such as ordering cost, production cost, outdates, substitutions and stock-outs [</w:t>
      </w:r>
      <w:r w:rsidRPr="00732AC5">
        <w:t>2</w:t>
      </w:r>
      <w:r>
        <w:t xml:space="preserve">, </w:t>
      </w:r>
      <w:r w:rsidRPr="00732AC5">
        <w:t>12</w:t>
      </w:r>
      <w:r>
        <w:t xml:space="preserve">, </w:t>
      </w:r>
      <w:r w:rsidRPr="00732AC5">
        <w:t>3</w:t>
      </w:r>
      <w:r>
        <w:t xml:space="preserve">, </w:t>
      </w:r>
      <w:r w:rsidRPr="00732AC5">
        <w:t>10</w:t>
      </w:r>
      <w:r>
        <w:t>]. The number of DCs is one of the most significant cost parameters [</w:t>
      </w:r>
      <w:r w:rsidRPr="00732AC5">
        <w:t>13</w:t>
      </w:r>
      <w:r>
        <w:t>], as operating a DC is generally very expensive.</w:t>
      </w:r>
    </w:p>
    <w:p w14:paraId="339EC4F3" w14:textId="77777777" w:rsidR="00256E00" w:rsidRPr="00982BAF" w:rsidRDefault="00256E00" w:rsidP="00732AC5">
      <w:pPr>
        <w:spacing w:line="360" w:lineRule="auto"/>
        <w:ind w:left="0" w:right="393" w:firstLine="0"/>
        <w:jc w:val="both"/>
      </w:pPr>
    </w:p>
    <w:p w14:paraId="33328ED5" w14:textId="020F9001" w:rsidR="00057B8B" w:rsidRDefault="00556029" w:rsidP="00732AC5">
      <w:pPr>
        <w:spacing w:line="360" w:lineRule="auto"/>
        <w:ind w:left="0" w:right="393" w:firstLine="0"/>
        <w:jc w:val="both"/>
      </w:pPr>
      <w:r>
        <w:t>The location of these DCs not only has a strong impact on the transportation costs, but also on the ability to deliver emergency orders to hospitals in time. This combination of cost minimization and the so-called maximal covering location problem has, to our knowledge, been studied only a few times for the blood supply chain [</w:t>
      </w:r>
      <w:r w:rsidRPr="00732AC5">
        <w:t>2</w:t>
      </w:r>
      <w:r>
        <w:t xml:space="preserve">, </w:t>
      </w:r>
      <w:r w:rsidRPr="00732AC5">
        <w:t>3</w:t>
      </w:r>
      <w:r>
        <w:t xml:space="preserve">, </w:t>
      </w:r>
      <w:r w:rsidRPr="00732AC5">
        <w:t>6</w:t>
      </w:r>
      <w:r>
        <w:t xml:space="preserve">]. These studies do, however, not distinguish between different types of orders. Since emergency orders are the only ones requiring fast deliveries, we aim to achieve more meaningful results by only setting time requirements for this type, and including systematic orders only for the estimation of transportation cost. There </w:t>
      </w:r>
      <w:r w:rsidRPr="004A1984">
        <w:rPr>
          <w:lang w:val="en-GB"/>
        </w:rPr>
        <w:t>are</w:t>
      </w:r>
      <w:r>
        <w:t xml:space="preserve"> also only a few other studies on the topic of blood supply chain design that differentiate between different types of blood products [</w:t>
      </w:r>
      <w:r w:rsidRPr="004A1984">
        <w:t>6</w:t>
      </w:r>
      <w:r>
        <w:t xml:space="preserve">, </w:t>
      </w:r>
      <w:r w:rsidRPr="004A1984">
        <w:t>14</w:t>
      </w:r>
      <w:r>
        <w:t xml:space="preserve">, </w:t>
      </w:r>
      <w:r w:rsidRPr="004A1984">
        <w:t>15</w:t>
      </w:r>
      <w:r>
        <w:t>]. Although this distinction is not part of our main approach, we have added this as an optional extension, as discussed in Supplement B.2. Moreover, the majority of blood facility location studies considers less than 40 candidate locations [</w:t>
      </w:r>
      <w:r w:rsidRPr="00732AC5">
        <w:t>6</w:t>
      </w:r>
      <w:r>
        <w:t xml:space="preserve">, </w:t>
      </w:r>
      <w:r w:rsidRPr="00732AC5">
        <w:t>2</w:t>
      </w:r>
      <w:r>
        <w:t xml:space="preserve">, </w:t>
      </w:r>
      <w:r w:rsidRPr="00732AC5">
        <w:t>5</w:t>
      </w:r>
      <w:r>
        <w:t xml:space="preserve">, </w:t>
      </w:r>
      <w:r w:rsidRPr="00732AC5">
        <w:t>16</w:t>
      </w:r>
      <w:r>
        <w:t xml:space="preserve">, </w:t>
      </w:r>
      <w:r w:rsidRPr="004A1984">
        <w:t>4</w:t>
      </w:r>
      <w:r>
        <w:t xml:space="preserve">, </w:t>
      </w:r>
      <w:r w:rsidRPr="00732AC5">
        <w:t>17</w:t>
      </w:r>
      <w:r>
        <w:t xml:space="preserve">, </w:t>
      </w:r>
      <w:r w:rsidRPr="00732AC5">
        <w:t>18</w:t>
      </w:r>
      <w:r>
        <w:t xml:space="preserve">, </w:t>
      </w:r>
      <w:r w:rsidRPr="00732AC5">
        <w:t>19</w:t>
      </w:r>
      <w:r>
        <w:t xml:space="preserve">, </w:t>
      </w:r>
      <w:r w:rsidRPr="00732AC5">
        <w:t>20</w:t>
      </w:r>
      <w:r>
        <w:t xml:space="preserve">, </w:t>
      </w:r>
      <w:r w:rsidRPr="00732AC5">
        <w:t>21</w:t>
      </w:r>
      <w:r>
        <w:t xml:space="preserve">, </w:t>
      </w:r>
      <w:r w:rsidRPr="004A1984">
        <w:t>9</w:t>
      </w:r>
      <w:r>
        <w:t xml:space="preserve">, </w:t>
      </w:r>
      <w:r w:rsidRPr="00732AC5">
        <w:t>22</w:t>
      </w:r>
      <w:r>
        <w:t xml:space="preserve">, </w:t>
      </w:r>
      <w:r w:rsidRPr="00732AC5">
        <w:t>23</w:t>
      </w:r>
      <w:r>
        <w:t xml:space="preserve">, </w:t>
      </w:r>
      <w:r w:rsidRPr="00732AC5">
        <w:t>24</w:t>
      </w:r>
      <w:r>
        <w:t xml:space="preserve">, </w:t>
      </w:r>
      <w:r w:rsidRPr="00732AC5">
        <w:t>25</w:t>
      </w:r>
      <w:r>
        <w:t xml:space="preserve">, </w:t>
      </w:r>
      <w:r w:rsidRPr="00732AC5">
        <w:t>26</w:t>
      </w:r>
      <w:r>
        <w:t xml:space="preserve">, </w:t>
      </w:r>
      <w:r w:rsidRPr="004A1984">
        <w:t>14</w:t>
      </w:r>
      <w:r>
        <w:t xml:space="preserve">, </w:t>
      </w:r>
      <w:r w:rsidRPr="00732AC5">
        <w:t>27</w:t>
      </w:r>
      <w:r>
        <w:t xml:space="preserve">, </w:t>
      </w:r>
      <w:r w:rsidRPr="004A1984">
        <w:t>15</w:t>
      </w:r>
      <w:r>
        <w:t xml:space="preserve">, </w:t>
      </w:r>
      <w:r w:rsidRPr="00732AC5">
        <w:t>28</w:t>
      </w:r>
      <w:r>
        <w:t xml:space="preserve">, </w:t>
      </w:r>
      <w:r w:rsidRPr="00732AC5">
        <w:t>10</w:t>
      </w:r>
      <w:r>
        <w:t>], one study [</w:t>
      </w:r>
      <w:r w:rsidRPr="00732AC5">
        <w:t>8</w:t>
      </w:r>
      <w:r>
        <w:t>] considers 76 candidates, whilst two other studies [</w:t>
      </w:r>
      <w:r w:rsidRPr="00732AC5">
        <w:t>11</w:t>
      </w:r>
      <w:r>
        <w:t xml:space="preserve">, </w:t>
      </w:r>
      <w:r w:rsidRPr="00732AC5">
        <w:t>29</w:t>
      </w:r>
      <w:r>
        <w:t>] aim to find optimal coordinates, whereas we experiment with candidate sets of sizes 15, 111, 300 and 1212. These candidate sets stem from two case studies performed in the Netherlands and Finland, that will be discussed for the purpose of demonstrating our method.</w:t>
      </w:r>
    </w:p>
    <w:p w14:paraId="6CF66A07" w14:textId="77777777" w:rsidR="00256E00" w:rsidRPr="00982BAF" w:rsidRDefault="00256E00" w:rsidP="00732AC5">
      <w:pPr>
        <w:spacing w:line="360" w:lineRule="auto"/>
        <w:ind w:left="0" w:right="393" w:firstLine="0"/>
        <w:jc w:val="both"/>
      </w:pPr>
    </w:p>
    <w:p w14:paraId="359E4531" w14:textId="2AAE1363" w:rsidR="00057B8B" w:rsidRDefault="00556029" w:rsidP="00732AC5">
      <w:pPr>
        <w:spacing w:line="360" w:lineRule="auto"/>
        <w:ind w:left="0" w:right="393" w:firstLine="0"/>
        <w:jc w:val="both"/>
      </w:pPr>
      <w:r>
        <w:t xml:space="preserve">We propose a mixed-integer linear programming approach to find optimal DC locations. The first objective of this model concerns the ‘reliability of delivery’ (referred to as ‘reliability’). This reliability indicates the proportion of hospitals that </w:t>
      </w:r>
      <w:r>
        <w:lastRenderedPageBreak/>
        <w:t>is reachable from a DC within the time limit set for emergency orders, and will be maximized. The second objective concerns the transportation cost, which is minimized.</w:t>
      </w:r>
    </w:p>
    <w:p w14:paraId="444E80E2" w14:textId="77777777" w:rsidR="009B0872" w:rsidRDefault="009B0872" w:rsidP="009B0872">
      <w:pPr>
        <w:spacing w:line="360" w:lineRule="auto"/>
        <w:ind w:left="-15" w:right="169" w:firstLine="299"/>
        <w:jc w:val="both"/>
      </w:pPr>
    </w:p>
    <w:p w14:paraId="13D12B0A" w14:textId="77777777" w:rsidR="00057B8B" w:rsidRDefault="00556029" w:rsidP="004A1984">
      <w:pPr>
        <w:pStyle w:val="Heading1"/>
        <w:numPr>
          <w:ilvl w:val="0"/>
          <w:numId w:val="0"/>
        </w:numPr>
        <w:tabs>
          <w:tab w:val="center" w:pos="1410"/>
        </w:tabs>
        <w:spacing w:line="360" w:lineRule="auto"/>
        <w:ind w:left="-15"/>
        <w:jc w:val="both"/>
      </w:pPr>
      <w:r>
        <w:t>2</w:t>
      </w:r>
      <w:r>
        <w:tab/>
        <w:t>Methodology</w:t>
      </w:r>
    </w:p>
    <w:p w14:paraId="5A6CE7FC" w14:textId="212EE331" w:rsidR="00057B8B" w:rsidRDefault="00556029" w:rsidP="004A1984">
      <w:pPr>
        <w:spacing w:line="360" w:lineRule="auto"/>
        <w:ind w:left="0" w:right="393" w:firstLine="0"/>
        <w:jc w:val="both"/>
      </w:pPr>
      <w:r>
        <w:t>In this section we will describe the model design and introduce two case studies. The mathematical model formulation can be found in Supplement B.</w:t>
      </w:r>
    </w:p>
    <w:p w14:paraId="12B33F23" w14:textId="77777777" w:rsidR="000F2BD3" w:rsidRDefault="000F2BD3" w:rsidP="00732AC5">
      <w:pPr>
        <w:spacing w:line="360" w:lineRule="auto"/>
        <w:ind w:left="0" w:right="393" w:firstLine="0"/>
        <w:jc w:val="both"/>
      </w:pPr>
    </w:p>
    <w:p w14:paraId="1F0CA815" w14:textId="77777777" w:rsidR="00057B8B" w:rsidRDefault="00556029" w:rsidP="00732AC5">
      <w:pPr>
        <w:pStyle w:val="Heading2"/>
        <w:numPr>
          <w:ilvl w:val="0"/>
          <w:numId w:val="0"/>
        </w:numPr>
        <w:tabs>
          <w:tab w:val="left" w:pos="709"/>
          <w:tab w:val="center" w:pos="2571"/>
        </w:tabs>
        <w:spacing w:line="360" w:lineRule="auto"/>
        <w:ind w:left="10" w:hanging="10"/>
        <w:jc w:val="both"/>
      </w:pPr>
      <w:r>
        <w:t>2.1</w:t>
      </w:r>
      <w:r>
        <w:tab/>
        <w:t>Locations and connections</w:t>
      </w:r>
    </w:p>
    <w:p w14:paraId="4398F8EF" w14:textId="77777777" w:rsidR="00057B8B" w:rsidRDefault="00556029" w:rsidP="00732AC5">
      <w:pPr>
        <w:spacing w:line="360" w:lineRule="auto"/>
        <w:ind w:left="0" w:right="393" w:firstLine="0"/>
        <w:jc w:val="both"/>
      </w:pPr>
      <w:r>
        <w:t>Two types of location sets need to be defined: the demand points (hospitals) and the candidate locations where DCs may be placed. The former is required as data, the latter can be constructed. Supplement A.1 contains a more detailed description of the data required.</w:t>
      </w:r>
    </w:p>
    <w:p w14:paraId="0189DDD0" w14:textId="77777777" w:rsidR="00256E00" w:rsidRPr="00EE7C4B" w:rsidRDefault="00256E00" w:rsidP="00732AC5">
      <w:pPr>
        <w:spacing w:line="360" w:lineRule="auto"/>
        <w:ind w:left="0" w:right="393" w:firstLine="0"/>
        <w:jc w:val="both"/>
      </w:pPr>
    </w:p>
    <w:p w14:paraId="5E92B15A" w14:textId="77777777" w:rsidR="00057B8B" w:rsidRDefault="00556029" w:rsidP="00732AC5">
      <w:pPr>
        <w:spacing w:line="360" w:lineRule="auto"/>
        <w:ind w:left="0" w:right="393" w:firstLine="0"/>
        <w:jc w:val="both"/>
      </w:pPr>
      <w:r>
        <w:t>In order to accurately estimate the reliability of delivery, it is important to consider route properties, such as the proximity of a DC to the entrance of a highway. Since these properties are not captured when using Euclidean distances, we use a route planner [</w:t>
      </w:r>
      <w:r w:rsidRPr="00732AC5">
        <w:t>30</w:t>
      </w:r>
      <w:r>
        <w:t xml:space="preserve">, </w:t>
      </w:r>
      <w:r w:rsidRPr="00732AC5">
        <w:t>31</w:t>
      </w:r>
      <w:r>
        <w:t>] for accurately estimating traveling times and distances between all hospitals and candidate DC locations. The model is therefore provided with a set of candidate locations, as opposed to a continuous range of coordinates.</w:t>
      </w:r>
    </w:p>
    <w:p w14:paraId="210F1B9A" w14:textId="77777777" w:rsidR="00256E00" w:rsidRPr="00982BAF" w:rsidRDefault="00256E00" w:rsidP="00982BAF">
      <w:pPr>
        <w:spacing w:line="360" w:lineRule="auto"/>
        <w:ind w:left="-15" w:right="393" w:firstLine="299"/>
        <w:jc w:val="both"/>
      </w:pPr>
    </w:p>
    <w:p w14:paraId="3CAAC34E" w14:textId="77777777" w:rsidR="00057B8B" w:rsidRDefault="00556029" w:rsidP="00732AC5">
      <w:pPr>
        <w:pStyle w:val="Heading2"/>
        <w:numPr>
          <w:ilvl w:val="0"/>
          <w:numId w:val="0"/>
        </w:numPr>
        <w:tabs>
          <w:tab w:val="left" w:pos="709"/>
          <w:tab w:val="center" w:pos="2571"/>
        </w:tabs>
        <w:spacing w:line="360" w:lineRule="auto"/>
        <w:ind w:left="10" w:hanging="10"/>
        <w:jc w:val="both"/>
      </w:pPr>
      <w:r>
        <w:t>2.2</w:t>
      </w:r>
      <w:r>
        <w:tab/>
        <w:t>The model</w:t>
      </w:r>
    </w:p>
    <w:p w14:paraId="7E13599B" w14:textId="77777777" w:rsidR="00057B8B" w:rsidRDefault="00556029" w:rsidP="004A1984">
      <w:pPr>
        <w:pStyle w:val="Heading3"/>
        <w:spacing w:after="0" w:line="360" w:lineRule="auto"/>
        <w:ind w:left="-5"/>
        <w:jc w:val="both"/>
      </w:pPr>
      <w:r>
        <w:t>Basic model</w:t>
      </w:r>
    </w:p>
    <w:p w14:paraId="47617A15" w14:textId="72A3222E" w:rsidR="00057B8B" w:rsidRDefault="00556029" w:rsidP="00732AC5">
      <w:pPr>
        <w:spacing w:line="360" w:lineRule="auto"/>
        <w:ind w:left="0" w:right="393" w:firstLine="0"/>
        <w:jc w:val="both"/>
      </w:pPr>
      <w:r>
        <w:t>Our aim is to find DC locations such that, given a set of fixed hospital locations, the total expected transportation cost is as low as possible, and the reliability of delivery is as high as possible. To achieve this the user of the model can choose one of three implementations:</w:t>
      </w:r>
    </w:p>
    <w:p w14:paraId="01954B54" w14:textId="7D69B09D" w:rsidR="00057B8B" w:rsidRDefault="00556029" w:rsidP="00732AC5">
      <w:pPr>
        <w:pStyle w:val="ListParagraph"/>
        <w:numPr>
          <w:ilvl w:val="0"/>
          <w:numId w:val="6"/>
        </w:numPr>
        <w:spacing w:line="360" w:lineRule="auto"/>
        <w:ind w:right="393"/>
      </w:pPr>
      <w:r>
        <w:t>Minimize the transportation cost and include a constraint stating a minimum percentage of deliveries fulfilling the reliability target;</w:t>
      </w:r>
    </w:p>
    <w:p w14:paraId="577784DF" w14:textId="1963E695" w:rsidR="00057B8B" w:rsidRDefault="00556029" w:rsidP="00732AC5">
      <w:pPr>
        <w:pStyle w:val="ListParagraph"/>
        <w:numPr>
          <w:ilvl w:val="0"/>
          <w:numId w:val="6"/>
        </w:numPr>
        <w:spacing w:line="360" w:lineRule="auto"/>
        <w:ind w:right="393"/>
      </w:pPr>
      <w:r>
        <w:t>Maximize the reliability of delivery and include a constraint stating a maximum value for the transportation</w:t>
      </w:r>
      <w:r w:rsidR="00256E00" w:rsidRPr="00982BAF">
        <w:t xml:space="preserve"> </w:t>
      </w:r>
      <w:r>
        <w:t>cost;</w:t>
      </w:r>
    </w:p>
    <w:p w14:paraId="3D33EDC8" w14:textId="3A04D53F" w:rsidR="00057B8B" w:rsidRDefault="00556029" w:rsidP="00732AC5">
      <w:pPr>
        <w:pStyle w:val="ListParagraph"/>
        <w:numPr>
          <w:ilvl w:val="0"/>
          <w:numId w:val="6"/>
        </w:numPr>
        <w:spacing w:line="360" w:lineRule="auto"/>
        <w:ind w:right="393"/>
      </w:pPr>
      <w:r>
        <w:t>Both minimize transportation cost and maximize reliability. When choosing this option, the user should select one of both objectives to prioritize. The prioritized objective will then be optimized first, and only within the solution pool that satisfies the optimal objective value found, the second objective will be optimized.</w:t>
      </w:r>
    </w:p>
    <w:p w14:paraId="0C35E9A0" w14:textId="40B51927" w:rsidR="00057B8B" w:rsidRDefault="00556029" w:rsidP="004A1984">
      <w:pPr>
        <w:spacing w:line="360" w:lineRule="auto"/>
        <w:ind w:left="0" w:right="393" w:firstLine="0"/>
        <w:jc w:val="both"/>
      </w:pPr>
      <w:r>
        <w:t xml:space="preserve">By using constraints we assure that the number of DCs located by the model equals a pre-defined parameter </w:t>
      </w:r>
      <w:r w:rsidRPr="00732AC5">
        <w:rPr>
          <w:i/>
        </w:rPr>
        <w:t>n</w:t>
      </w:r>
      <w:r>
        <w:t>, and that each hospital is served by exactly one DC.</w:t>
      </w:r>
    </w:p>
    <w:p w14:paraId="293C0E53" w14:textId="77777777" w:rsidR="000F2BD3" w:rsidRDefault="000F2BD3" w:rsidP="00732AC5">
      <w:pPr>
        <w:spacing w:line="360" w:lineRule="auto"/>
        <w:ind w:left="0" w:right="393" w:firstLine="0"/>
        <w:jc w:val="both"/>
      </w:pPr>
    </w:p>
    <w:p w14:paraId="0B505C0C" w14:textId="77777777" w:rsidR="00057B8B" w:rsidRDefault="00556029" w:rsidP="004A1984">
      <w:pPr>
        <w:pStyle w:val="Heading3"/>
        <w:spacing w:after="0" w:line="360" w:lineRule="auto"/>
        <w:ind w:left="-5"/>
        <w:jc w:val="both"/>
      </w:pPr>
      <w:r>
        <w:lastRenderedPageBreak/>
        <w:t>Extension: blood product orders</w:t>
      </w:r>
    </w:p>
    <w:p w14:paraId="24E7DF53" w14:textId="10DAFAE2" w:rsidR="00057B8B" w:rsidRDefault="00556029" w:rsidP="004A1984">
      <w:pPr>
        <w:spacing w:line="360" w:lineRule="auto"/>
        <w:ind w:left="0" w:right="393" w:firstLine="0"/>
        <w:jc w:val="both"/>
      </w:pPr>
      <w:r>
        <w:t>A major improvement of the model lies in the inclusion of hospital orders, since hospitals that place more or larger orders impact transports more heavily. When ordering data is available and included, we use the number of transported blood product units to improve the reliability estimate, which we can now measure as the portion of emergency-ordered products that are delivered within the time limit. Moreover</w:t>
      </w:r>
      <w:r w:rsidRPr="004A1984">
        <w:rPr>
          <w:lang w:val="en-GB"/>
        </w:rPr>
        <w:t>,</w:t>
      </w:r>
      <w:r>
        <w:t xml:space="preserve"> we use the number of transports to each hospital to improve the estimate of transportation cost, by multiplying the cost per delivery by the number of orders placed by each hospital individually.</w:t>
      </w:r>
    </w:p>
    <w:p w14:paraId="7FFE4BC2" w14:textId="77777777" w:rsidR="000F2BD3" w:rsidRDefault="000F2BD3" w:rsidP="00732AC5">
      <w:pPr>
        <w:spacing w:line="360" w:lineRule="auto"/>
        <w:ind w:left="0" w:right="393" w:firstLine="0"/>
        <w:jc w:val="both"/>
      </w:pPr>
    </w:p>
    <w:p w14:paraId="6E6F3802" w14:textId="77777777" w:rsidR="00057B8B" w:rsidRDefault="00556029" w:rsidP="004A1984">
      <w:pPr>
        <w:pStyle w:val="Heading3"/>
        <w:spacing w:after="0" w:line="360" w:lineRule="auto"/>
        <w:ind w:left="-5"/>
        <w:jc w:val="both"/>
      </w:pPr>
      <w:r>
        <w:t>Extension: direct and routed transports</w:t>
      </w:r>
    </w:p>
    <w:p w14:paraId="3BC4A228" w14:textId="77777777" w:rsidR="00057B8B" w:rsidRDefault="00556029" w:rsidP="00732AC5">
      <w:pPr>
        <w:spacing w:line="360" w:lineRule="auto"/>
        <w:ind w:left="0" w:right="393" w:firstLine="0"/>
        <w:jc w:val="both"/>
      </w:pPr>
      <w:r>
        <w:t>Emergency orders will generally be transported straight from a DC to the ordering hospital since the products should be there as quickly as possible. Systematic orders on the other hand can be delivered via routes visiting multiple hospitals, as this reduces the total transportation cost. The inclusion of routing decisions in the facility location model would however add a huge amount of complexity, causing a tremendous increase in computation time and effort.</w:t>
      </w:r>
    </w:p>
    <w:p w14:paraId="59AD47DD" w14:textId="77777777" w:rsidR="00256E00" w:rsidRPr="00EE7C4B" w:rsidRDefault="00256E00" w:rsidP="00732AC5">
      <w:pPr>
        <w:spacing w:line="360" w:lineRule="auto"/>
        <w:ind w:left="0" w:right="393" w:firstLine="0"/>
        <w:jc w:val="both"/>
      </w:pPr>
    </w:p>
    <w:p w14:paraId="018DB512" w14:textId="77777777" w:rsidR="00057B8B" w:rsidRDefault="00556029" w:rsidP="00732AC5">
      <w:pPr>
        <w:spacing w:line="360" w:lineRule="auto"/>
        <w:ind w:left="0" w:right="393" w:firstLine="0"/>
        <w:jc w:val="both"/>
      </w:pPr>
      <w:r>
        <w:t>The efficiency of combining deliveries in routes can be approximated by only using information on the clusters of hospitals that will be combined, without exact information on the routes that will be taken within these clusters. This is illustrated by the effectiveness of the cluster-first route-second approach. This heuristic first determines clusters of demand points for which deliveries should be combined, and only then finds the shortest route from the source to each cluster, within the cluster, and back to the source. The fact that this is the most common heuristic to solve vehicle routing problems [</w:t>
      </w:r>
      <w:r w:rsidRPr="00732AC5">
        <w:t>32</w:t>
      </w:r>
      <w:r>
        <w:t>], and that it is widely used in recent publications [</w:t>
      </w:r>
      <w:r w:rsidRPr="00732AC5">
        <w:t>33</w:t>
      </w:r>
      <w:r>
        <w:t xml:space="preserve">, </w:t>
      </w:r>
      <w:r w:rsidRPr="00732AC5">
        <w:t>34</w:t>
      </w:r>
      <w:r>
        <w:t xml:space="preserve">, </w:t>
      </w:r>
      <w:r w:rsidRPr="00732AC5">
        <w:t>32</w:t>
      </w:r>
      <w:r>
        <w:t>], suggest that forming clusters of hospitals without first knowing the exact optimal routes to take is a valid approach. Also note that Bramel and Simchi-Levi [</w:t>
      </w:r>
      <w:r w:rsidRPr="00732AC5">
        <w:t>35</w:t>
      </w:r>
      <w:r>
        <w:t>] used the facility location problem as a heuristic to solve a vehicle routing problem, which turned out to perform very well compared to state-of-the-art heuristics.</w:t>
      </w:r>
    </w:p>
    <w:p w14:paraId="67AAC2D3" w14:textId="77777777" w:rsidR="000F2BD3" w:rsidRDefault="000F2BD3" w:rsidP="000F2BD3">
      <w:pPr>
        <w:spacing w:line="360" w:lineRule="auto"/>
        <w:ind w:left="0" w:right="393" w:firstLine="0"/>
        <w:jc w:val="both"/>
      </w:pPr>
    </w:p>
    <w:p w14:paraId="34683387" w14:textId="77777777" w:rsidR="00057B8B" w:rsidRDefault="00556029" w:rsidP="00732AC5">
      <w:pPr>
        <w:pStyle w:val="Heading2"/>
        <w:numPr>
          <w:ilvl w:val="0"/>
          <w:numId w:val="0"/>
        </w:numPr>
        <w:tabs>
          <w:tab w:val="left" w:pos="709"/>
          <w:tab w:val="center" w:pos="2571"/>
        </w:tabs>
        <w:spacing w:line="360" w:lineRule="auto"/>
        <w:ind w:left="10" w:hanging="10"/>
        <w:jc w:val="both"/>
      </w:pPr>
      <w:r>
        <w:t>2.3</w:t>
      </w:r>
      <w:r>
        <w:tab/>
        <w:t>Case studies</w:t>
      </w:r>
    </w:p>
    <w:p w14:paraId="1C8DA088" w14:textId="77777777" w:rsidR="00057B8B" w:rsidRDefault="00556029" w:rsidP="00732AC5">
      <w:pPr>
        <w:spacing w:line="360" w:lineRule="auto"/>
        <w:ind w:left="0" w:right="393" w:firstLine="0"/>
        <w:jc w:val="both"/>
      </w:pPr>
      <w:r>
        <w:t>We introduce two case studies for properly demonstrating the model’s use in practice. These case studies consider Sanquin Blood Supply Foundation and the Finnish Red Cross Blood Service (FRCBS), which are responsible for the collection, testing and distribution of blood products in respectively the Netherlands and Finland.</w:t>
      </w:r>
    </w:p>
    <w:p w14:paraId="1D00F4D1" w14:textId="77777777" w:rsidR="00256E00" w:rsidRPr="00EE7C4B" w:rsidRDefault="00256E00" w:rsidP="00732AC5">
      <w:pPr>
        <w:spacing w:line="360" w:lineRule="auto"/>
        <w:ind w:left="0" w:right="393" w:firstLine="0"/>
        <w:jc w:val="both"/>
      </w:pPr>
    </w:p>
    <w:p w14:paraId="05B3C1CF" w14:textId="4B3B38EC" w:rsidR="00057B8B" w:rsidRDefault="00556029" w:rsidP="004A1984">
      <w:pPr>
        <w:spacing w:line="360" w:lineRule="auto"/>
        <w:ind w:left="0" w:right="393" w:firstLine="0"/>
        <w:jc w:val="both"/>
      </w:pPr>
      <w:r>
        <w:t>In the Netherlands, the blood product stock of 110 hospitals is supplied by the 7 DCs of Sanquin. If a hospital places an emergency order, Sanquin is expected to deliver the requested product within one hour. The size of</w:t>
      </w:r>
      <w:r w:rsidR="000F2BD3" w:rsidRPr="000F2BD3">
        <w:t xml:space="preserve"> </w:t>
      </w:r>
      <w:r>
        <w:t xml:space="preserve">the Netherlands is approximately 33,500 </w:t>
      </w:r>
      <w:r w:rsidR="000441A9">
        <w:t>km</w:t>
      </w:r>
      <w:r w:rsidR="00C11C5C" w:rsidRPr="00C11C5C">
        <w:rPr>
          <w:vertAlign w:val="superscript"/>
          <w:lang w:val="en-GB"/>
        </w:rPr>
        <w:t>2</w:t>
      </w:r>
      <w:r>
        <w:t>, with an average of 39.1 km driving distance between all DCs and their allocated hospitals. A yearly total of approximately 400,000 erythrocyte and 50,000 thrombocyte products is supplied [</w:t>
      </w:r>
      <w:r w:rsidRPr="0051558C">
        <w:t>36</w:t>
      </w:r>
      <w:r>
        <w:t>].</w:t>
      </w:r>
    </w:p>
    <w:p w14:paraId="5BE50E01" w14:textId="77777777" w:rsidR="000F2BD3" w:rsidRPr="000F2BD3" w:rsidRDefault="000F2BD3" w:rsidP="000F2BD3">
      <w:pPr>
        <w:spacing w:line="360" w:lineRule="auto"/>
        <w:ind w:left="0" w:right="393" w:firstLine="0"/>
        <w:jc w:val="both"/>
      </w:pPr>
    </w:p>
    <w:p w14:paraId="4EBCBF18" w14:textId="6C10454B" w:rsidR="00057B8B" w:rsidRDefault="00556029" w:rsidP="00732AC5">
      <w:pPr>
        <w:spacing w:line="360" w:lineRule="auto"/>
        <w:ind w:left="0" w:right="393" w:firstLine="0"/>
        <w:jc w:val="both"/>
      </w:pPr>
      <w:r>
        <w:t>In Finland, a total of 55 hospital blood banks are supplied by the 4 DCs of the FRCBS, delivering a yearly total of approximately 180,000 erythrocyte and 30,000 thrombocyte products</w:t>
      </w:r>
      <w:r w:rsidR="004A1984" w:rsidRPr="00732AC5">
        <w:t xml:space="preserve"> </w:t>
      </w:r>
      <w:r>
        <w:t>[</w:t>
      </w:r>
      <w:r w:rsidRPr="00732AC5">
        <w:t>37</w:t>
      </w:r>
      <w:r>
        <w:t xml:space="preserve">]. Only a subset of 11 hospitals representing </w:t>
      </w:r>
      <w:r>
        <w:lastRenderedPageBreak/>
        <w:t>the largest and most logistically challenging hospitals are included in this study. The geography of Finland is one</w:t>
      </w:r>
      <w:r w:rsidR="000441A9">
        <w:t xml:space="preserve"> </w:t>
      </w:r>
      <w:r>
        <w:t xml:space="preserve">of relatively long distances, covering a size of 304,000 </w:t>
      </w:r>
      <w:r w:rsidR="000441A9">
        <w:t>km</w:t>
      </w:r>
      <w:r w:rsidR="00C11C5C" w:rsidRPr="00732AC5">
        <w:rPr>
          <w:vertAlign w:val="superscript"/>
        </w:rPr>
        <w:t>2</w:t>
      </w:r>
      <w:r>
        <w:t>, with an average of 95.9 km driving distance between DCs and their allocated hospitals. For this reason there is no predetermined time limit for transports. However, we approximated from the real life data that academic hospitals should receive their orders within 6 hours, while non-critical transports to all other hospitals are allowed to take up to 24 hours. A few more detailed statistics on both countries can be found in Supplement A.2.</w:t>
      </w:r>
    </w:p>
    <w:p w14:paraId="7B4B6965" w14:textId="77777777" w:rsidR="000F2BD3" w:rsidRPr="00982BAF" w:rsidRDefault="000F2BD3" w:rsidP="00732AC5">
      <w:pPr>
        <w:spacing w:line="360" w:lineRule="auto"/>
        <w:ind w:left="0" w:right="393" w:firstLine="0"/>
        <w:jc w:val="both"/>
      </w:pPr>
    </w:p>
    <w:p w14:paraId="39FBCCB8" w14:textId="77777777" w:rsidR="00057B8B" w:rsidRDefault="00556029" w:rsidP="004A1984">
      <w:pPr>
        <w:pStyle w:val="Heading3"/>
        <w:spacing w:after="0" w:line="360" w:lineRule="auto"/>
        <w:ind w:left="-5"/>
        <w:jc w:val="both"/>
      </w:pPr>
      <w:r>
        <w:t>Data</w:t>
      </w:r>
    </w:p>
    <w:p w14:paraId="0BE96FE3" w14:textId="64DEB4F0" w:rsidR="00057B8B" w:rsidRDefault="00556029" w:rsidP="00732AC5">
      <w:pPr>
        <w:spacing w:line="360" w:lineRule="auto"/>
        <w:ind w:left="0" w:right="393" w:firstLine="0"/>
        <w:jc w:val="both"/>
      </w:pPr>
      <w:r>
        <w:t>For both case studies ordering data was used, being the size and frequency of orders placed by each individual hospital, in order to weigh large hospitals more heavily than small ones. For the Netherlands the data covers 2019 and 2020 for the Netherlands, for Finland it covers 2019 and 2021. For the Netherlands both routed and direct transports are taken into account, while for Finland all transports are assumed to be direct deliveries. The data of both countries includes erythrocytes and thromboc</w:t>
      </w:r>
      <w:r w:rsidRPr="00732AC5">
        <w:rPr>
          <w:lang w:val="en-US"/>
        </w:rPr>
        <w:t>ytes [</w:t>
      </w:r>
      <w:r w:rsidRPr="004A1984">
        <w:rPr>
          <w:lang w:val="en-US"/>
        </w:rPr>
        <w:t>38</w:t>
      </w:r>
      <w:r w:rsidRPr="00732AC5">
        <w:rPr>
          <w:lang w:val="en-US"/>
        </w:rPr>
        <w:t>]. In the Dutch data omniplasma deliveries [</w:t>
      </w:r>
      <w:r w:rsidRPr="004A1984">
        <w:rPr>
          <w:lang w:val="en-US"/>
        </w:rPr>
        <w:t>39</w:t>
      </w:r>
      <w:r w:rsidRPr="00732AC5">
        <w:rPr>
          <w:lang w:val="en-US"/>
        </w:rPr>
        <w:t>] are included as well. Transportation times and distances w</w:t>
      </w:r>
      <w:r w:rsidRPr="004A1984">
        <w:t>ere estimated using the Mapbox API [</w:t>
      </w:r>
      <w:r w:rsidRPr="00732AC5">
        <w:t>30</w:t>
      </w:r>
      <w:r w:rsidRPr="004A1984">
        <w:t>] for the Nethe</w:t>
      </w:r>
      <w:r>
        <w:t>rlands and using Google Maps [</w:t>
      </w:r>
      <w:r w:rsidRPr="00732AC5">
        <w:t>31</w:t>
      </w:r>
      <w:r>
        <w:t>] for Finland.</w:t>
      </w:r>
    </w:p>
    <w:p w14:paraId="41E8D245" w14:textId="77777777" w:rsidR="000F2BD3" w:rsidRDefault="000F2BD3" w:rsidP="000F2BD3">
      <w:pPr>
        <w:spacing w:line="360" w:lineRule="auto"/>
        <w:ind w:left="0" w:right="393" w:firstLine="0"/>
        <w:jc w:val="both"/>
      </w:pPr>
    </w:p>
    <w:p w14:paraId="1575FE0E" w14:textId="77777777" w:rsidR="00057B8B" w:rsidRDefault="00556029" w:rsidP="004A1984">
      <w:pPr>
        <w:pStyle w:val="Heading3"/>
        <w:spacing w:after="0" w:line="360" w:lineRule="auto"/>
        <w:ind w:left="-5"/>
        <w:jc w:val="both"/>
      </w:pPr>
      <w:r>
        <w:t>Candidate location sets</w:t>
      </w:r>
    </w:p>
    <w:p w14:paraId="6AA02777" w14:textId="302DB196" w:rsidR="00057B8B" w:rsidRDefault="00556029" w:rsidP="004A1984">
      <w:pPr>
        <w:spacing w:line="360" w:lineRule="auto"/>
        <w:ind w:left="0" w:right="393" w:firstLine="0"/>
        <w:jc w:val="both"/>
      </w:pPr>
      <w:r>
        <w:t>As the model needs to be provided with candidate locations. For both the Netherlands and Finland, the union of hospitals and current DC locations is used. This set consists of 117 locations for the Netherlands, and of 15 locations for Finland. For both countries a larger set was created as well, to approximate a so-called ‘greenfield’ set where the model is allowed to choose roughly any point on the map. These sets are visualized in Supplement D, Figure S2.</w:t>
      </w:r>
      <w:r w:rsidR="000F2BD3" w:rsidRPr="000F2BD3">
        <w:t xml:space="preserve"> </w:t>
      </w:r>
      <w:r>
        <w:t>The set consists of 1212 locations for the Netherlands, and of 300 locations for Finland.</w:t>
      </w:r>
    </w:p>
    <w:p w14:paraId="75891894" w14:textId="734BE9AB" w:rsidR="000F2BD3" w:rsidRDefault="000F2BD3" w:rsidP="00732AC5">
      <w:pPr>
        <w:spacing w:line="360" w:lineRule="auto"/>
        <w:ind w:left="0" w:right="393" w:firstLine="0"/>
        <w:jc w:val="both"/>
      </w:pPr>
    </w:p>
    <w:p w14:paraId="1364D76F" w14:textId="77777777" w:rsidR="00057B8B" w:rsidRDefault="00556029" w:rsidP="004A1984">
      <w:pPr>
        <w:pStyle w:val="Heading3"/>
        <w:spacing w:after="0" w:line="360" w:lineRule="auto"/>
        <w:ind w:left="-5"/>
        <w:jc w:val="both"/>
      </w:pPr>
      <w:r>
        <w:t>Current and optimal locations</w:t>
      </w:r>
    </w:p>
    <w:p w14:paraId="1EA980FD" w14:textId="443DC8FC" w:rsidR="00057B8B" w:rsidRDefault="00556029" w:rsidP="00732AC5">
      <w:pPr>
        <w:spacing w:line="360" w:lineRule="auto"/>
        <w:ind w:left="0" w:right="393" w:firstLine="0"/>
        <w:jc w:val="both"/>
      </w:pPr>
      <w:r>
        <w:t>For both countries we first analyzed the current situation. For the Netherlands the maximum transportation time for emergency orders is set to 1 hour. For Finland the maximum time for emergency deliveries to academic hospitals is set to 6 hours, and for the other hospitals to 12 hours. For the transportation cost we make use of a cost index, which allows for illustrating the impact of different scenarios on transportation cost without sharing any confidential information. For all results discussed in Section 3, this cost index will reflect the ratio between the transportation cost of the scenario considered and the current setting, which has a cost index of 1.</w:t>
      </w:r>
    </w:p>
    <w:p w14:paraId="185EFD1F" w14:textId="77777777" w:rsidR="00256E00" w:rsidRPr="00EE7C4B" w:rsidRDefault="00256E00" w:rsidP="00732AC5">
      <w:pPr>
        <w:spacing w:line="360" w:lineRule="auto"/>
        <w:ind w:left="0" w:right="393" w:firstLine="0"/>
        <w:jc w:val="both"/>
      </w:pPr>
    </w:p>
    <w:p w14:paraId="37596D1A" w14:textId="63330527" w:rsidR="00AD02BF" w:rsidRDefault="00556029" w:rsidP="00732AC5">
      <w:pPr>
        <w:spacing w:line="360" w:lineRule="auto"/>
        <w:ind w:left="0" w:right="393" w:firstLine="0"/>
        <w:jc w:val="both"/>
      </w:pPr>
      <w:r>
        <w:t xml:space="preserve">The model’s objective was set to minimize transportation cost in order to find optimal DC locations, while using a constraint to ensure that the reliability of delivery will not be impaired. Defining </w:t>
      </w:r>
      <w:r w:rsidRPr="004A1984">
        <w:rPr>
          <w:i/>
        </w:rPr>
        <w:t xml:space="preserve">n </w:t>
      </w:r>
      <w:r>
        <w:t xml:space="preserve">as the number of DCs to be located, optimal DC locations were determined for </w:t>
      </w:r>
      <w:r w:rsidRPr="004A1984">
        <w:rPr>
          <w:i/>
        </w:rPr>
        <w:t>n</w:t>
      </w:r>
      <w:r w:rsidRPr="00732AC5">
        <w:t xml:space="preserve"> ∈ {5,6,7} </w:t>
      </w:r>
      <w:r>
        <w:t xml:space="preserve">for the Netherlands, and for </w:t>
      </w:r>
      <w:r w:rsidRPr="004A1984">
        <w:rPr>
          <w:i/>
        </w:rPr>
        <w:t>n</w:t>
      </w:r>
      <w:r w:rsidRPr="00732AC5">
        <w:rPr>
          <w:iCs/>
        </w:rPr>
        <w:t xml:space="preserve"> ∈ {2,3,4} </w:t>
      </w:r>
      <w:r>
        <w:t>for Finland.</w:t>
      </w:r>
    </w:p>
    <w:p w14:paraId="37D8357B" w14:textId="77777777" w:rsidR="00AD02BF" w:rsidRDefault="00AD02BF" w:rsidP="004A1984">
      <w:pPr>
        <w:spacing w:line="360" w:lineRule="auto"/>
        <w:ind w:left="0" w:right="393" w:firstLine="0"/>
        <w:jc w:val="both"/>
      </w:pPr>
    </w:p>
    <w:p w14:paraId="67C61E35" w14:textId="0F21415E" w:rsidR="00057B8B" w:rsidRPr="00732AC5" w:rsidRDefault="000441A9" w:rsidP="004A1984">
      <w:pPr>
        <w:pStyle w:val="Heading3"/>
        <w:spacing w:line="360" w:lineRule="auto"/>
        <w:ind w:left="-5"/>
        <w:jc w:val="both"/>
      </w:pPr>
      <w:r>
        <w:lastRenderedPageBreak/>
        <w:t xml:space="preserve"> </w:t>
      </w:r>
      <w:r w:rsidR="00556029" w:rsidRPr="004A1984">
        <w:t>Hardware and software used</w:t>
      </w:r>
    </w:p>
    <w:p w14:paraId="3681CF37" w14:textId="2CD6ACE6" w:rsidR="00057B8B" w:rsidRDefault="00556029" w:rsidP="00732AC5">
      <w:pPr>
        <w:spacing w:line="360" w:lineRule="auto"/>
        <w:ind w:left="0" w:right="393" w:firstLine="0"/>
        <w:jc w:val="both"/>
      </w:pPr>
      <w:r>
        <w:t>All tests were executed using a Lenovo Legion 7-16ACHg6 Laptop (type 82N6), containing an AMD Ryzen 7 5800H Processor with 8 Cores and 16 Logical Processors, and 32GB RAM. Note that this is a regular modern PC, and that having access to unreasonably high computing power is not required. The model was p</w:t>
      </w:r>
      <w:r w:rsidRPr="0051558C">
        <w:rPr>
          <w:color w:val="auto"/>
        </w:rPr>
        <w:t xml:space="preserve">rogrammed in Python (version 3.9) [40]. The commercial solver Gurobi (version 9.1) [41] was used to execute the </w:t>
      </w:r>
      <w:r>
        <w:t xml:space="preserve">model and generate results. The code is available from </w:t>
      </w:r>
      <w:hyperlink r:id="rId17">
        <w:r w:rsidRPr="00732AC5">
          <w:t>https://github.com/WemelsfelderML/facility_location_bloodsupply.git</w:t>
        </w:r>
      </w:hyperlink>
      <w:hyperlink r:id="rId18">
        <w:r>
          <w:t>.</w:t>
        </w:r>
      </w:hyperlink>
    </w:p>
    <w:p w14:paraId="08E9D028" w14:textId="77777777" w:rsidR="00F559EE" w:rsidRDefault="00F559EE" w:rsidP="000F2BD3">
      <w:pPr>
        <w:spacing w:line="360" w:lineRule="auto"/>
        <w:ind w:left="0" w:right="393" w:firstLine="0"/>
        <w:jc w:val="both"/>
      </w:pPr>
    </w:p>
    <w:p w14:paraId="2CF74367" w14:textId="77777777" w:rsidR="00057B8B" w:rsidRDefault="00556029" w:rsidP="004A1984">
      <w:pPr>
        <w:pStyle w:val="Heading1"/>
        <w:numPr>
          <w:ilvl w:val="0"/>
          <w:numId w:val="0"/>
        </w:numPr>
        <w:tabs>
          <w:tab w:val="center" w:pos="1003"/>
        </w:tabs>
        <w:spacing w:line="360" w:lineRule="auto"/>
        <w:ind w:left="-15"/>
        <w:jc w:val="both"/>
      </w:pPr>
      <w:r>
        <w:t>3</w:t>
      </w:r>
      <w:r>
        <w:tab/>
        <w:t>Results</w:t>
      </w:r>
    </w:p>
    <w:p w14:paraId="24E198C4" w14:textId="77777777" w:rsidR="00057B8B" w:rsidRDefault="00556029" w:rsidP="00732AC5">
      <w:pPr>
        <w:spacing w:line="360" w:lineRule="auto"/>
        <w:ind w:left="0" w:right="393" w:firstLine="0"/>
        <w:jc w:val="both"/>
      </w:pPr>
      <w:r>
        <w:t>In this section results are discussed for both case studies. We will generally describe the current status of both the Netherlands and Finland with regard to hospital and DC locations, show results of optimizing these locations, and discuss further insights gained from applying the model in these settings.</w:t>
      </w:r>
    </w:p>
    <w:p w14:paraId="0CE34E73" w14:textId="77777777" w:rsidR="00387B94" w:rsidRDefault="00387B94" w:rsidP="000F2BD3">
      <w:pPr>
        <w:spacing w:line="360" w:lineRule="auto"/>
        <w:ind w:left="0" w:right="393" w:firstLine="0"/>
        <w:jc w:val="both"/>
      </w:pPr>
    </w:p>
    <w:p w14:paraId="7DAE6294" w14:textId="074542EF" w:rsidR="00057B8B" w:rsidRDefault="00556029" w:rsidP="00732AC5">
      <w:pPr>
        <w:pStyle w:val="Heading2"/>
        <w:numPr>
          <w:ilvl w:val="0"/>
          <w:numId w:val="0"/>
        </w:numPr>
        <w:tabs>
          <w:tab w:val="left" w:pos="709"/>
          <w:tab w:val="center" w:pos="2571"/>
        </w:tabs>
        <w:spacing w:line="360" w:lineRule="auto"/>
        <w:ind w:left="10" w:hanging="10"/>
        <w:jc w:val="both"/>
      </w:pPr>
      <w:r>
        <w:t>3.1</w:t>
      </w:r>
      <w:r w:rsidR="00D7735D" w:rsidRPr="00732AC5">
        <w:t xml:space="preserve">   </w:t>
      </w:r>
      <w:r>
        <w:tab/>
        <w:t>Current and optimal locations</w:t>
      </w:r>
    </w:p>
    <w:p w14:paraId="2608BDA1" w14:textId="77777777" w:rsidR="00057B8B" w:rsidRDefault="00556029" w:rsidP="004A1984">
      <w:pPr>
        <w:pStyle w:val="Heading3"/>
        <w:spacing w:line="360" w:lineRule="auto"/>
        <w:ind w:left="-5"/>
        <w:jc w:val="both"/>
      </w:pPr>
      <w:r w:rsidRPr="004A1984">
        <w:rPr>
          <w:sz w:val="24"/>
        </w:rPr>
        <w:t>The Netherlands</w:t>
      </w:r>
    </w:p>
    <w:p w14:paraId="385F98B0" w14:textId="77777777" w:rsidR="00057B8B" w:rsidRDefault="00556029" w:rsidP="00732AC5">
      <w:pPr>
        <w:spacing w:line="360" w:lineRule="auto"/>
        <w:ind w:left="0" w:right="393" w:firstLine="0"/>
        <w:jc w:val="both"/>
      </w:pPr>
      <w:r>
        <w:t>The current DC and hospital locations in the Netherlands are visualized in Figure 1a. The resulting objective value for reliability of delivery is 98.05%. Note that this value does not represent the true reliability of current blood supply, but rather the theoretical result of executing the model with current DC and hospital locations. The value indicates that 1.95% of emergency products is ordered by the four hospitals that are indicated with a green dot in Figure 1a. In the model all four hospitals are simply regarded as impossible to serve within one hour. In practice two of these hospitals can however be reached within one hour if emergency transportation methods are used, allowing the cars to drive faster than usually. With the two other hospitals Sanquin has made separate agreements regarding their delivery times.</w:t>
      </w:r>
    </w:p>
    <w:p w14:paraId="0725844C" w14:textId="77777777" w:rsidR="00F559EE" w:rsidRDefault="00F559EE" w:rsidP="00732AC5">
      <w:pPr>
        <w:spacing w:line="360" w:lineRule="auto"/>
        <w:ind w:left="0" w:right="393" w:firstLine="0"/>
        <w:jc w:val="both"/>
      </w:pPr>
    </w:p>
    <w:p w14:paraId="4671718D" w14:textId="060A2653" w:rsidR="00057B8B" w:rsidRDefault="00556029" w:rsidP="00732AC5">
      <w:pPr>
        <w:spacing w:line="360" w:lineRule="auto"/>
        <w:ind w:left="0" w:right="393" w:firstLine="0"/>
        <w:jc w:val="both"/>
      </w:pPr>
      <w:r>
        <w:t>Table 1 contains the results of optimizing for 5, 6, and 7 DCs, showing the transportation cost index, reliability, and cities where a DC is located. We observe that the current reliability of delivery can be maintained for all scenarios, and that the cost index would be lowered to 0.903 by moving one DC from Eindhoven to Tilburg. When reducing the number of DCs to 6 or 5, the transportation cost will go up as a result</w:t>
      </w:r>
      <w:r w:rsidRPr="00732AC5">
        <w:t xml:space="preserve"> </w:t>
      </w:r>
      <w:r>
        <w:t>of the increase in average transportation distances. If these results were to be considered for implementation, the facility exploitation cost of DCs should outbalance this increase in transportation cost.</w:t>
      </w:r>
    </w:p>
    <w:p w14:paraId="4551174C" w14:textId="77777777" w:rsidR="00F559EE" w:rsidRDefault="00F559EE" w:rsidP="00732AC5">
      <w:pPr>
        <w:spacing w:line="360" w:lineRule="auto"/>
        <w:ind w:left="0" w:right="393" w:firstLine="0"/>
        <w:jc w:val="both"/>
      </w:pPr>
    </w:p>
    <w:p w14:paraId="04AEC4D6" w14:textId="1CA0818D" w:rsidR="00AD02BF" w:rsidRPr="00732AC5" w:rsidRDefault="00556029" w:rsidP="00732AC5">
      <w:pPr>
        <w:spacing w:line="360" w:lineRule="auto"/>
        <w:ind w:left="0" w:right="393" w:firstLine="0"/>
        <w:jc w:val="both"/>
        <w:rPr>
          <w:lang w:val="en-GB"/>
        </w:rPr>
      </w:pPr>
      <w:r>
        <w:t xml:space="preserve">We also observe that in every scenario a DC is located in Amsterdam, Groningen and Rotterdam. The same holds for Deventer if </w:t>
      </w:r>
      <w:r w:rsidRPr="004A1984">
        <w:rPr>
          <w:i/>
        </w:rPr>
        <w:t>n</w:t>
      </w:r>
      <w:r w:rsidRPr="00732AC5">
        <w:rPr>
          <w:iCs/>
        </w:rPr>
        <w:t xml:space="preserve"> ∈ {6,7}</w:t>
      </w:r>
      <w:r>
        <w:t xml:space="preserve">. However, this DC is moved to Apeldoorn for </w:t>
      </w:r>
      <w:r w:rsidRPr="004A1984">
        <w:rPr>
          <w:i/>
        </w:rPr>
        <w:t xml:space="preserve">n </w:t>
      </w:r>
      <w:r w:rsidRPr="00732AC5">
        <w:t>= 5</w:t>
      </w:r>
      <w:r>
        <w:t>. In the south-east of the Netherlands, where DCs are currently located in Nijmegen, Eindhoven and Maastricht, the optimal locations found are less in</w:t>
      </w:r>
      <w:r w:rsidR="00AD02BF" w:rsidRPr="004A1984">
        <w:t xml:space="preserve"> </w:t>
      </w:r>
      <w:r>
        <w:t>accordance with the existing ones. In this area Weert and Tilburg are proposed by the model as better alternatives for some of the current DCs</w:t>
      </w:r>
      <w:r w:rsidRPr="00732AC5">
        <w:rPr>
          <w:lang w:val="en-GB"/>
        </w:rPr>
        <w:t>.</w:t>
      </w:r>
    </w:p>
    <w:p w14:paraId="1A1046EA" w14:textId="6D408A65" w:rsidR="00057B8B" w:rsidRPr="00732AC5" w:rsidRDefault="00057B8B" w:rsidP="00732AC5">
      <w:pPr>
        <w:spacing w:line="360" w:lineRule="auto"/>
        <w:ind w:left="0" w:right="393" w:firstLine="0"/>
        <w:jc w:val="both"/>
        <w:rPr>
          <w:lang w:val="en-GB"/>
        </w:rPr>
      </w:pPr>
    </w:p>
    <w:p w14:paraId="7D7D4656" w14:textId="77777777" w:rsidR="00057B8B" w:rsidRPr="00732AC5" w:rsidRDefault="00556029" w:rsidP="004A1984">
      <w:pPr>
        <w:pStyle w:val="Heading3"/>
        <w:spacing w:line="360" w:lineRule="auto"/>
        <w:ind w:left="-5"/>
        <w:jc w:val="both"/>
        <w:rPr>
          <w:sz w:val="24"/>
        </w:rPr>
      </w:pPr>
      <w:r w:rsidRPr="004A1984">
        <w:rPr>
          <w:sz w:val="24"/>
        </w:rPr>
        <w:lastRenderedPageBreak/>
        <w:t>Finland</w:t>
      </w:r>
    </w:p>
    <w:p w14:paraId="08CE5956" w14:textId="1B816B13" w:rsidR="00057B8B" w:rsidRDefault="00556029" w:rsidP="00732AC5">
      <w:pPr>
        <w:spacing w:line="360" w:lineRule="auto"/>
        <w:ind w:left="0" w:right="393" w:firstLine="0"/>
        <w:jc w:val="both"/>
      </w:pPr>
      <w:r>
        <w:t>The current locations of DCs in Finland are visualized in Figure 1b, showing a reliability of delivery of 100%. Table 2</w:t>
      </w:r>
      <w:r w:rsidR="00F559EE" w:rsidRPr="00F559EE">
        <w:t xml:space="preserve"> </w:t>
      </w:r>
      <w:r>
        <w:t>contains the results of optimizing for 2, 3 and 4 DCs, showing the transportation cost, reliability, and cities where a DC is located.</w:t>
      </w:r>
    </w:p>
    <w:p w14:paraId="01E4EB54" w14:textId="77777777" w:rsidR="00F559EE" w:rsidRDefault="00F559EE" w:rsidP="00732AC5">
      <w:pPr>
        <w:spacing w:line="360" w:lineRule="auto"/>
        <w:ind w:left="0" w:right="393" w:firstLine="0"/>
        <w:jc w:val="both"/>
      </w:pPr>
    </w:p>
    <w:p w14:paraId="6F45FDA0" w14:textId="593BFC10" w:rsidR="00AD02BF" w:rsidRPr="00732AC5" w:rsidRDefault="00556029" w:rsidP="00732AC5">
      <w:pPr>
        <w:spacing w:line="360" w:lineRule="auto"/>
        <w:ind w:left="0" w:right="393" w:firstLine="0"/>
        <w:jc w:val="both"/>
      </w:pPr>
      <w:r>
        <w:t xml:space="preserve">We observe that it is possible to maintain a reliability of 100% for all considered values of </w:t>
      </w:r>
      <w:r w:rsidRPr="004A1984">
        <w:rPr>
          <w:i/>
        </w:rPr>
        <w:t>n</w:t>
      </w:r>
      <w:r>
        <w:t>, and that the cost index would be reduced to 0.887 by only moving one DC from Oulu to Lappi. When reducing the number of DCs to 3 or 2, the transportation cost will however increase very quickly as a result of the increase in average transportation distances.</w:t>
      </w:r>
    </w:p>
    <w:p w14:paraId="4C1DF167" w14:textId="2346780F" w:rsidR="00057B8B" w:rsidRDefault="00057B8B" w:rsidP="00732AC5">
      <w:pPr>
        <w:spacing w:line="360" w:lineRule="auto"/>
        <w:ind w:left="0" w:right="393" w:firstLine="0"/>
        <w:jc w:val="both"/>
      </w:pPr>
    </w:p>
    <w:p w14:paraId="33C2D8BB" w14:textId="77777777" w:rsidR="00057B8B" w:rsidRDefault="00556029" w:rsidP="00732AC5">
      <w:pPr>
        <w:pStyle w:val="Heading2"/>
        <w:numPr>
          <w:ilvl w:val="0"/>
          <w:numId w:val="0"/>
        </w:numPr>
        <w:tabs>
          <w:tab w:val="left" w:pos="709"/>
          <w:tab w:val="center" w:pos="2571"/>
        </w:tabs>
        <w:spacing w:line="360" w:lineRule="auto"/>
        <w:ind w:left="10" w:hanging="10"/>
        <w:jc w:val="both"/>
      </w:pPr>
      <w:r>
        <w:t>3.2</w:t>
      </w:r>
      <w:r>
        <w:tab/>
        <w:t>Varying maximum delivery times</w:t>
      </w:r>
    </w:p>
    <w:p w14:paraId="55014F61" w14:textId="77777777" w:rsidR="00057B8B" w:rsidRDefault="00556029" w:rsidP="00732AC5">
      <w:pPr>
        <w:spacing w:line="360" w:lineRule="auto"/>
        <w:ind w:left="0" w:right="393" w:firstLine="0"/>
        <w:jc w:val="both"/>
      </w:pPr>
      <w:r>
        <w:t>As the reliability of delivery is directly dependent on the maximum delivery time, one might wonder what happens if this value is varied. Figure 2 shows the impact of alterations in the maximum delivery time on the number of DCs needed to maintain the same reliability. We observe that for the Netherlands, small changes in the maximum delivery time quite heavily impact the required number of DCs required to keep reliability at its current level. For Finland we observe that in fact more than 1 DC is needed to satisfy 100% reliability of delivery only when the maximum time is shortened.</w:t>
      </w:r>
    </w:p>
    <w:p w14:paraId="2C204EEF" w14:textId="77777777" w:rsidR="00AD02BF" w:rsidRDefault="00AD02BF" w:rsidP="00732AC5">
      <w:pPr>
        <w:spacing w:line="360" w:lineRule="auto"/>
        <w:ind w:left="0" w:right="393" w:firstLine="0"/>
        <w:jc w:val="both"/>
      </w:pPr>
    </w:p>
    <w:p w14:paraId="161F6806" w14:textId="5977EE48" w:rsidR="00057B8B" w:rsidRDefault="00556029" w:rsidP="00732AC5">
      <w:pPr>
        <w:pStyle w:val="Heading2"/>
        <w:numPr>
          <w:ilvl w:val="0"/>
          <w:numId w:val="0"/>
        </w:numPr>
        <w:tabs>
          <w:tab w:val="left" w:pos="709"/>
          <w:tab w:val="center" w:pos="2571"/>
        </w:tabs>
        <w:spacing w:line="360" w:lineRule="auto"/>
        <w:ind w:left="10" w:hanging="10"/>
        <w:jc w:val="both"/>
      </w:pPr>
      <w:r>
        <w:t>3.3</w:t>
      </w:r>
      <w:r>
        <w:tab/>
        <w:t>Computation time</w:t>
      </w:r>
    </w:p>
    <w:p w14:paraId="4DE659CA" w14:textId="51F4AD1E" w:rsidR="00057B8B" w:rsidRDefault="00556029" w:rsidP="00732AC5">
      <w:pPr>
        <w:spacing w:line="360" w:lineRule="auto"/>
        <w:ind w:left="0" w:right="393" w:firstLine="0"/>
        <w:jc w:val="both"/>
      </w:pPr>
      <w:r>
        <w:t>The time needed to solve the model strongly depends on two factors: (1) the size of the candidate location set, and (2) the number of objectives to solve. For the results presented in Section 3.1, the candidate set used contains all existing facilities, being all current DCs and hospitals. When using the much larger ‘greenfield’ set, for the same analyses this obviously leads to higher computation times. For our case studies, surprisingly, it did not result in better objective values.</w:t>
      </w:r>
    </w:p>
    <w:p w14:paraId="4624B415" w14:textId="77777777" w:rsidR="00256E00" w:rsidRPr="00EE7C4B" w:rsidRDefault="00256E00" w:rsidP="00732AC5">
      <w:pPr>
        <w:spacing w:line="360" w:lineRule="auto"/>
        <w:ind w:left="0" w:right="393" w:firstLine="0"/>
        <w:jc w:val="both"/>
      </w:pPr>
    </w:p>
    <w:p w14:paraId="190F6949" w14:textId="7017CB86" w:rsidR="00057B8B" w:rsidRDefault="00556029" w:rsidP="00732AC5">
      <w:pPr>
        <w:spacing w:line="360" w:lineRule="auto"/>
        <w:ind w:left="0" w:right="393" w:firstLine="0"/>
        <w:jc w:val="both"/>
      </w:pPr>
      <w:r>
        <w:t>The results presented here were obtained by minimizing transportation cost while including the reliability as a constraint. The computation time for such optimizations generally takes less than 5 minutes for the largest candidate location set, and less than 5 seconds for the smaller sets (see Table S5 in Supplement C). However, especially for the largest candidate set, we have encountered significantly higher computation times when executing the model with two objective functions instead of one.</w:t>
      </w:r>
    </w:p>
    <w:p w14:paraId="091D56D0" w14:textId="77777777" w:rsidR="00256E00" w:rsidRPr="00D7735D" w:rsidRDefault="00256E00" w:rsidP="00732AC5">
      <w:pPr>
        <w:spacing w:line="360" w:lineRule="auto"/>
        <w:ind w:left="0" w:right="393" w:firstLine="0"/>
        <w:jc w:val="both"/>
      </w:pPr>
    </w:p>
    <w:p w14:paraId="7F46D342" w14:textId="21B2E703" w:rsidR="00057B8B" w:rsidRDefault="00556029" w:rsidP="00732AC5">
      <w:pPr>
        <w:spacing w:line="360" w:lineRule="auto"/>
        <w:ind w:left="0" w:right="393" w:firstLine="0"/>
        <w:jc w:val="both"/>
      </w:pPr>
      <w:r>
        <w:t>For several configurations the optimal objective value was not found within one hour. However, in all of these cases the last update of lower- and upper bounds was already performed while optimizing the prioritized objective. A characteristic example is the location of 6 DCs in the Netherlands, with the ‘greenfield’ candidate set. After 204 seconds the first objective, minimizing the transportation cost, is solved. Then the optimization shifts to maximizing the reliability of delivery, while maintaining the optimal cost value that was found in the first part. This second optimization starts with a gap of 1.67</w:t>
      </w:r>
      <w:r w:rsidR="002C279D" w:rsidRPr="00E769C6">
        <w:t>%,</w:t>
      </w:r>
      <w:r>
        <w:t xml:space="preserve"> and does not manage to find a smaller gap for the full remaining computation time. Note that </w:t>
      </w:r>
      <w:r>
        <w:lastRenderedPageBreak/>
        <w:t>the gap is calculated as the difference between the best and worst values that are still considered possible, relative to the best possible value. For both case studies it seemed to be more computationally efficient to optimize only one of both objectives and include the other as a constraint, rather than aiming to optimize it as a secondary objective.</w:t>
      </w:r>
    </w:p>
    <w:p w14:paraId="45981120" w14:textId="77777777" w:rsidR="00256E00" w:rsidRPr="00982BAF" w:rsidRDefault="00256E00" w:rsidP="00732AC5">
      <w:pPr>
        <w:spacing w:line="360" w:lineRule="auto"/>
        <w:ind w:left="0" w:right="393" w:firstLine="0"/>
        <w:jc w:val="both"/>
      </w:pPr>
    </w:p>
    <w:p w14:paraId="5B237E97" w14:textId="77777777" w:rsidR="00057B8B" w:rsidRDefault="00556029" w:rsidP="00732AC5">
      <w:pPr>
        <w:pStyle w:val="Heading2"/>
        <w:numPr>
          <w:ilvl w:val="0"/>
          <w:numId w:val="0"/>
        </w:numPr>
        <w:tabs>
          <w:tab w:val="left" w:pos="709"/>
          <w:tab w:val="center" w:pos="2571"/>
        </w:tabs>
        <w:spacing w:line="360" w:lineRule="auto"/>
        <w:ind w:left="10" w:hanging="10"/>
        <w:jc w:val="both"/>
      </w:pPr>
      <w:r>
        <w:t>3.4</w:t>
      </w:r>
      <w:r>
        <w:tab/>
        <w:t>A more in-depth scenario</w:t>
      </w:r>
    </w:p>
    <w:p w14:paraId="7BBC4B2E" w14:textId="266DF71D" w:rsidR="00057B8B" w:rsidRDefault="00556029" w:rsidP="00732AC5">
      <w:pPr>
        <w:spacing w:line="360" w:lineRule="auto"/>
        <w:ind w:left="0" w:right="393" w:firstLine="0"/>
        <w:jc w:val="both"/>
      </w:pPr>
      <w:r>
        <w:t xml:space="preserve">When observing Table 1, one might be interested in investigating the </w:t>
      </w:r>
      <w:r w:rsidRPr="004A1984">
        <w:rPr>
          <w:i/>
        </w:rPr>
        <w:t xml:space="preserve">n </w:t>
      </w:r>
      <w:r w:rsidRPr="004A1984">
        <w:t xml:space="preserve">= 6 </w:t>
      </w:r>
      <w:r>
        <w:t>scenario more in-depth. With respect to the current DC locations, this would mean closing the DCs in Eindhoven and Maastricht, and opening a new one in the area of Weert. This scenario was analyzed by creating a grid of locations covering the area around Weert, as is visualized in Figure 3. We then let the set of candidate location consist of this grid plus all current DCs, minus</w:t>
      </w:r>
      <w:r w:rsidR="000441A9">
        <w:t xml:space="preserve"> </w:t>
      </w:r>
      <w:r>
        <w:t>Eindhoven and Maastricht.</w:t>
      </w:r>
    </w:p>
    <w:p w14:paraId="63ADCCB4" w14:textId="472C4AAE" w:rsidR="00256E00" w:rsidRPr="00D7735D" w:rsidRDefault="00256E00" w:rsidP="00732AC5">
      <w:pPr>
        <w:spacing w:line="360" w:lineRule="auto"/>
        <w:ind w:left="0" w:right="393" w:firstLine="0"/>
        <w:jc w:val="both"/>
      </w:pPr>
    </w:p>
    <w:p w14:paraId="05B6AB7A" w14:textId="77777777" w:rsidR="00057B8B" w:rsidRDefault="00556029" w:rsidP="00732AC5">
      <w:pPr>
        <w:spacing w:line="360" w:lineRule="auto"/>
        <w:ind w:left="0" w:right="393" w:firstLine="0"/>
        <w:jc w:val="both"/>
      </w:pPr>
      <w:r>
        <w:t>In Figure 3, the large purple dot represents the optimal new location as determined by the model. All hospitals that were within 1 hour transportation time from a DC in the original situation still are. The transportation cost has gone up as a result of longer transportation distances on average, but the exploitation cost for one DC is saved.</w:t>
      </w:r>
    </w:p>
    <w:p w14:paraId="2CE52170" w14:textId="77777777" w:rsidR="00AD02BF" w:rsidRDefault="00AD02BF" w:rsidP="004A1984">
      <w:pPr>
        <w:spacing w:line="360" w:lineRule="auto"/>
        <w:ind w:left="-15" w:right="393" w:firstLine="299"/>
        <w:jc w:val="both"/>
      </w:pPr>
    </w:p>
    <w:p w14:paraId="05409414" w14:textId="0EECC8EF" w:rsidR="00057B8B" w:rsidRDefault="00556029" w:rsidP="004A1984">
      <w:pPr>
        <w:pStyle w:val="Heading1"/>
        <w:numPr>
          <w:ilvl w:val="0"/>
          <w:numId w:val="0"/>
        </w:numPr>
        <w:tabs>
          <w:tab w:val="center" w:pos="1220"/>
        </w:tabs>
        <w:spacing w:line="360" w:lineRule="auto"/>
        <w:ind w:left="-15"/>
        <w:jc w:val="both"/>
      </w:pPr>
      <w:r>
        <w:t>4</w:t>
      </w:r>
      <w:r>
        <w:tab/>
        <w:t>Discussion</w:t>
      </w:r>
    </w:p>
    <w:p w14:paraId="197D72C6" w14:textId="2C5774EC" w:rsidR="00057B8B" w:rsidRDefault="00556029" w:rsidP="004A1984">
      <w:pPr>
        <w:spacing w:line="360" w:lineRule="auto"/>
        <w:ind w:left="0" w:right="393" w:firstLine="0"/>
        <w:jc w:val="both"/>
      </w:pPr>
      <w:r>
        <w:t>In this paper we propose a facility location model for finding optimal blood distribution center locations. Only a minimal amount of information is needed to execute the basic version of the model, requiring only a set of hospital and candidate DC locations. The model can be further attuned to the user’s needs by adding model extensions as discussed in Section 2.2.</w:t>
      </w:r>
      <w:r w:rsidR="00A770B6" w:rsidRPr="00EE7C4B">
        <w:t xml:space="preserve"> </w:t>
      </w:r>
    </w:p>
    <w:p w14:paraId="322D4612" w14:textId="77777777" w:rsidR="00F559EE" w:rsidRDefault="00F559EE" w:rsidP="00F559EE">
      <w:pPr>
        <w:spacing w:line="360" w:lineRule="auto"/>
        <w:ind w:left="0" w:right="393" w:firstLine="0"/>
        <w:jc w:val="both"/>
      </w:pPr>
    </w:p>
    <w:p w14:paraId="72326290" w14:textId="60B5858E" w:rsidR="00057B8B" w:rsidRDefault="00556029" w:rsidP="00732AC5">
      <w:pPr>
        <w:spacing w:line="360" w:lineRule="auto"/>
        <w:ind w:left="0" w:right="393" w:firstLine="0"/>
        <w:jc w:val="both"/>
      </w:pPr>
      <w:r>
        <w:t>The use of the model was demonstrated by case studies for the Netherlands and Finland. The blood supply chain designs of both countries differ substantially, demonstrating the general usability of the model. Besides Finland</w:t>
      </w:r>
      <w:r w:rsidR="00A770B6" w:rsidRPr="00EE7C4B">
        <w:t xml:space="preserve"> </w:t>
      </w:r>
      <w:r>
        <w:t xml:space="preserve">being nine times the size of the Netherlands (304,000 </w:t>
      </w:r>
      <w:r w:rsidR="002C279D" w:rsidRPr="00E769C6">
        <w:t>km</w:t>
      </w:r>
      <w:r w:rsidR="002C279D" w:rsidRPr="00732AC5">
        <w:rPr>
          <w:vertAlign w:val="superscript"/>
        </w:rPr>
        <w:t>2</w:t>
      </w:r>
      <w:r w:rsidRPr="00732AC5">
        <w:rPr>
          <w:vertAlign w:val="superscript"/>
        </w:rPr>
        <w:t xml:space="preserve"> </w:t>
      </w:r>
      <w:r>
        <w:t xml:space="preserve">compared to 33,500 </w:t>
      </w:r>
      <w:r w:rsidR="002C279D" w:rsidRPr="00E769C6">
        <w:t>km</w:t>
      </w:r>
      <w:r w:rsidR="002C279D" w:rsidRPr="00732AC5">
        <w:rPr>
          <w:vertAlign w:val="superscript"/>
        </w:rPr>
        <w:t>2</w:t>
      </w:r>
      <w:r>
        <w:t xml:space="preserve">), hospitals in the Netherlands are </w:t>
      </w:r>
      <w:r w:rsidR="00A770B6" w:rsidRPr="00EE7C4B">
        <w:t>geographically very equally distributed, whereas in Finland both hospitals and their order quantities are concentrated</w:t>
      </w:r>
      <w:r>
        <w:t xml:space="preserve"> in the south. The supply to hospitals in the northern part of Finland, which require only a relatively small number of orders, are therefore challenging in terms of both distance and delivery time. Then again, the number of DCs per hospital is comparable: 4/55 for Finland and 7/110 for the Netherlands. Despite substantial differences in supply chain structure and properties, the model has shown to generate meaningful results for both settings.</w:t>
      </w:r>
    </w:p>
    <w:p w14:paraId="06DEADF3" w14:textId="77777777" w:rsidR="00256E00" w:rsidRPr="00DD0484" w:rsidRDefault="00256E00" w:rsidP="00732AC5">
      <w:pPr>
        <w:spacing w:line="360" w:lineRule="auto"/>
        <w:ind w:left="0" w:right="393" w:firstLine="0"/>
        <w:jc w:val="both"/>
      </w:pPr>
    </w:p>
    <w:p w14:paraId="11FC1B56" w14:textId="15731E68" w:rsidR="00057B8B" w:rsidRDefault="00556029" w:rsidP="00732AC5">
      <w:pPr>
        <w:spacing w:line="360" w:lineRule="auto"/>
        <w:ind w:left="0" w:right="393" w:firstLine="0"/>
        <w:jc w:val="both"/>
      </w:pPr>
      <w:r>
        <w:t>In Supplement B</w:t>
      </w:r>
      <w:r w:rsidRPr="00732AC5">
        <w:t>.</w:t>
      </w:r>
      <w:r>
        <w:t>3 we show that the model is quite robust to changes in ordering behavior. If substantial changes in ordering patterns are expected one might also consider applying robust optimization methods [</w:t>
      </w:r>
      <w:r w:rsidR="000441A9" w:rsidRPr="00732AC5">
        <w:t>40</w:t>
      </w:r>
      <w:r>
        <w:t>], which would make the model’s solutions inherently robust to uncertainties in ordering behavior.</w:t>
      </w:r>
    </w:p>
    <w:p w14:paraId="24DB1068" w14:textId="77777777" w:rsidR="00256E00" w:rsidRPr="00D7735D" w:rsidRDefault="00256E00" w:rsidP="00732AC5">
      <w:pPr>
        <w:spacing w:line="360" w:lineRule="auto"/>
        <w:ind w:left="0" w:right="393" w:firstLine="0"/>
        <w:jc w:val="both"/>
      </w:pPr>
    </w:p>
    <w:p w14:paraId="0FB170D0" w14:textId="77777777" w:rsidR="00057B8B" w:rsidRDefault="00556029" w:rsidP="00732AC5">
      <w:pPr>
        <w:spacing w:line="360" w:lineRule="auto"/>
        <w:ind w:left="0" w:right="393" w:firstLine="0"/>
        <w:jc w:val="both"/>
      </w:pPr>
      <w:r>
        <w:t xml:space="preserve">A further improvement of the model may be achieved by including routing decisions instead of approximating the effects of routing by clustering of hospitals. This might however lead to high computation times and would complicate </w:t>
      </w:r>
      <w:r>
        <w:lastRenderedPageBreak/>
        <w:t>interpretability of the outcomes obtained. Yet further improvements of the model may be achieved by taking into account the routes from the blood processing facilities to the DCs, or even the transport from donation centers to the processing facilities.</w:t>
      </w:r>
    </w:p>
    <w:p w14:paraId="03112DCB" w14:textId="77777777" w:rsidR="00F559EE" w:rsidRDefault="00F559EE" w:rsidP="00732AC5">
      <w:pPr>
        <w:spacing w:line="360" w:lineRule="auto"/>
        <w:ind w:left="0" w:right="393" w:firstLine="0"/>
        <w:jc w:val="both"/>
      </w:pPr>
    </w:p>
    <w:p w14:paraId="25418261" w14:textId="55A96CBA" w:rsidR="00057B8B" w:rsidRPr="00732AC5" w:rsidRDefault="00556029" w:rsidP="00732AC5">
      <w:pPr>
        <w:spacing w:line="360" w:lineRule="auto"/>
        <w:ind w:left="0" w:right="393" w:firstLine="0"/>
        <w:jc w:val="both"/>
      </w:pPr>
      <w:r>
        <w:t>A model f</w:t>
      </w:r>
      <w:r w:rsidRPr="00732AC5">
        <w:t>or optimizing the locations</w:t>
      </w:r>
      <w:r>
        <w:t xml:space="preserve"> of</w:t>
      </w:r>
      <w:r w:rsidRPr="00732AC5">
        <w:t xml:space="preserve"> blood</w:t>
      </w:r>
      <w:r>
        <w:t xml:space="preserve"> distribution centers was</w:t>
      </w:r>
      <w:r w:rsidRPr="00732AC5">
        <w:rPr>
          <w:lang w:val="en-GB"/>
        </w:rPr>
        <w:t xml:space="preserve"> d</w:t>
      </w:r>
      <w:r>
        <w:t>eveloped</w:t>
      </w:r>
      <w:r w:rsidRPr="00732AC5">
        <w:t xml:space="preserve"> in order to improve </w:t>
      </w:r>
      <w:r>
        <w:t xml:space="preserve">the efficiency of blood supply. The proposed model is designed as a decision tool to be used to complement many other considerations about candidate DC locations like location-specific implications (e.g. licenses) or compatibility with future plans (e.g. possibilities to expand) that may be relevant to an optimal design of the supply chain. By making the code generic and accessible through a </w:t>
      </w:r>
      <w:hyperlink r:id="rId19">
        <w:r w:rsidRPr="00732AC5">
          <w:t xml:space="preserve">Github </w:t>
        </w:r>
        <w:r w:rsidRPr="00DF5104">
          <w:t>repository</w:t>
        </w:r>
      </w:hyperlink>
      <w:r w:rsidRPr="00732AC5">
        <w:t xml:space="preserve"> </w:t>
      </w:r>
      <w:r>
        <w:t>we hope to contribute to an improvement of</w:t>
      </w:r>
      <w:r w:rsidRPr="00732AC5">
        <w:t xml:space="preserve"> the efficiency of</w:t>
      </w:r>
      <w:r>
        <w:t xml:space="preserve"> the blood supply in other settings as well.</w:t>
      </w:r>
      <w:r w:rsidR="00E82C41">
        <w:br w:type="page"/>
      </w:r>
    </w:p>
    <w:p w14:paraId="5D337A29" w14:textId="77777777" w:rsidR="00057B8B" w:rsidRDefault="00556029" w:rsidP="00DF5104">
      <w:pPr>
        <w:pStyle w:val="Heading1"/>
        <w:numPr>
          <w:ilvl w:val="0"/>
          <w:numId w:val="0"/>
        </w:numPr>
        <w:spacing w:line="360" w:lineRule="auto"/>
        <w:jc w:val="both"/>
      </w:pPr>
      <w:r>
        <w:lastRenderedPageBreak/>
        <w:t>Acknowledgements</w:t>
      </w:r>
    </w:p>
    <w:p w14:paraId="1AE25635" w14:textId="078271BE" w:rsidR="00057B8B" w:rsidRDefault="00556029" w:rsidP="00DF5104">
      <w:pPr>
        <w:spacing w:line="360" w:lineRule="auto"/>
        <w:ind w:right="289"/>
        <w:jc w:val="both"/>
      </w:pPr>
      <w:r>
        <w:t>We would like to thank Jacquelien de Koeijer, Ronald van Lienden and Richard Schepers of Sanquin, and Mikko Arvas of the FRCBS, for providing insights in the blood supply chain structures of the Netherlands and Finland, and for several valuable discussions on the topic.</w:t>
      </w:r>
      <w:r w:rsidR="007D797D" w:rsidRPr="00E769C6">
        <w:br w:type="page"/>
      </w:r>
    </w:p>
    <w:p w14:paraId="32523874" w14:textId="77777777" w:rsidR="003F2F72" w:rsidRPr="00E769C6" w:rsidRDefault="007D797D" w:rsidP="00E769C6">
      <w:pPr>
        <w:pStyle w:val="Heading1"/>
        <w:numPr>
          <w:ilvl w:val="0"/>
          <w:numId w:val="0"/>
        </w:numPr>
        <w:spacing w:line="360" w:lineRule="auto"/>
        <w:jc w:val="both"/>
      </w:pPr>
      <w:r w:rsidRPr="00E769C6">
        <w:lastRenderedPageBreak/>
        <w:t>References</w:t>
      </w:r>
    </w:p>
    <w:p w14:paraId="248BB025" w14:textId="5D0C576E" w:rsidR="00057B8B" w:rsidRDefault="00556029" w:rsidP="00DF5104">
      <w:pPr>
        <w:numPr>
          <w:ilvl w:val="0"/>
          <w:numId w:val="4"/>
        </w:numPr>
        <w:spacing w:after="77" w:line="360" w:lineRule="auto"/>
        <w:ind w:right="393" w:hanging="509"/>
        <w:jc w:val="both"/>
      </w:pPr>
      <w:r>
        <w:t xml:space="preserve">Ronald H.G. van de Weem et al. “Preventing alloimmunization using a new model for matching extensively typed red blood cells”. In: </w:t>
      </w:r>
      <w:r w:rsidRPr="004A1984">
        <w:rPr>
          <w:i/>
        </w:rPr>
        <w:t xml:space="preserve">Vox </w:t>
      </w:r>
      <w:r w:rsidR="00D53544" w:rsidRPr="00A011CC">
        <w:rPr>
          <w:i/>
        </w:rPr>
        <w:t>S</w:t>
      </w:r>
      <w:r w:rsidR="000441A9" w:rsidRPr="00A011CC">
        <w:rPr>
          <w:i/>
        </w:rPr>
        <w:t>anguinis</w:t>
      </w:r>
      <w:r w:rsidRPr="004A1984">
        <w:rPr>
          <w:i/>
        </w:rPr>
        <w:t xml:space="preserve"> </w:t>
      </w:r>
      <w:r w:rsidRPr="00A011CC">
        <w:rPr>
          <w:iCs/>
        </w:rPr>
        <w:t>1</w:t>
      </w:r>
      <w:r>
        <w:t>17.4 (2022), pp. 580–586.</w:t>
      </w:r>
    </w:p>
    <w:p w14:paraId="1DF14CAB" w14:textId="77777777" w:rsidR="00057B8B" w:rsidRDefault="00556029" w:rsidP="00DF5104">
      <w:pPr>
        <w:numPr>
          <w:ilvl w:val="0"/>
          <w:numId w:val="4"/>
        </w:numPr>
        <w:spacing w:after="77" w:line="360" w:lineRule="auto"/>
        <w:ind w:right="393" w:hanging="509"/>
        <w:jc w:val="both"/>
      </w:pPr>
      <w:r>
        <w:t xml:space="preserve">Chia L. Hsieh. “An evolutionary-based optimization for a multi-objective blood banking supply chain model”. </w:t>
      </w:r>
      <w:r w:rsidRPr="00DF5104">
        <w:t xml:space="preserve">In: </w:t>
      </w:r>
      <w:r w:rsidRPr="004A1984">
        <w:rPr>
          <w:i/>
        </w:rPr>
        <w:t xml:space="preserve">Lecture Notes in Artificial Intelligence (Subseries of Lecture Notes in Computer Science) </w:t>
      </w:r>
      <w:r w:rsidRPr="00DF5104">
        <w:t xml:space="preserve">8481 (26 2014), pp. 511–520. </w:t>
      </w:r>
      <w:r w:rsidRPr="00732AC5">
        <w:t>issn</w:t>
      </w:r>
      <w:r>
        <w:t>: 03029743.</w:t>
      </w:r>
    </w:p>
    <w:p w14:paraId="4D16EBB3" w14:textId="77777777" w:rsidR="00057B8B" w:rsidRDefault="00556029" w:rsidP="00DF5104">
      <w:pPr>
        <w:numPr>
          <w:ilvl w:val="0"/>
          <w:numId w:val="4"/>
        </w:numPr>
        <w:spacing w:after="86" w:line="360" w:lineRule="auto"/>
        <w:ind w:right="393" w:hanging="509"/>
        <w:jc w:val="both"/>
      </w:pPr>
      <w:r>
        <w:t xml:space="preserve">Sadra Rashidi et al. “Optimizing supply chain network design with location-inventory decisions for perishable items: a pareto-based moea approach”. In: </w:t>
      </w:r>
      <w:r w:rsidRPr="004A1984">
        <w:rPr>
          <w:i/>
        </w:rPr>
        <w:t xml:space="preserve">Scientia Iranica </w:t>
      </w:r>
      <w:r>
        <w:t xml:space="preserve">23 (6 2016), pp. 3035–3045. </w:t>
      </w:r>
      <w:r w:rsidRPr="00732AC5">
        <w:t>issn</w:t>
      </w:r>
      <w:r>
        <w:t>: 23453605.</w:t>
      </w:r>
    </w:p>
    <w:p w14:paraId="035D18FC" w14:textId="503757D9" w:rsidR="00057B8B" w:rsidRDefault="00556029" w:rsidP="00DF5104">
      <w:pPr>
        <w:numPr>
          <w:ilvl w:val="0"/>
          <w:numId w:val="4"/>
        </w:numPr>
        <w:spacing w:after="77" w:line="360" w:lineRule="auto"/>
        <w:ind w:right="393" w:hanging="509"/>
        <w:jc w:val="both"/>
      </w:pPr>
      <w:r>
        <w:t xml:space="preserve">Mahdi Y.N. Attari. “Calculating of the optimal number and location of blood supply centers in the case of east </w:t>
      </w:r>
      <w:r w:rsidR="00264AE1">
        <w:rPr>
          <w:lang w:val="en-GB"/>
        </w:rPr>
        <w:t>A</w:t>
      </w:r>
      <w:r w:rsidR="00E30EBB">
        <w:t>zerbaijan</w:t>
      </w:r>
      <w:r>
        <w:t xml:space="preserve">”. In: </w:t>
      </w:r>
      <w:r w:rsidRPr="004A1984">
        <w:rPr>
          <w:i/>
        </w:rPr>
        <w:t xml:space="preserve">International Journal of Hospital Research </w:t>
      </w:r>
      <w:r>
        <w:t>7 (4 2018), pp. 102–115.</w:t>
      </w:r>
    </w:p>
    <w:p w14:paraId="25941EB1" w14:textId="77777777" w:rsidR="00057B8B" w:rsidRDefault="00556029" w:rsidP="00DF5104">
      <w:pPr>
        <w:numPr>
          <w:ilvl w:val="0"/>
          <w:numId w:val="4"/>
        </w:numPr>
        <w:spacing w:after="77" w:line="360" w:lineRule="auto"/>
        <w:ind w:right="393" w:hanging="509"/>
        <w:jc w:val="both"/>
      </w:pPr>
      <w:r>
        <w:t xml:space="preserve">Ilhan Or and William P. Pierskalla. “A transportation location-allocation model for regional blood banking”. In: </w:t>
      </w:r>
      <w:r w:rsidRPr="004A1984">
        <w:rPr>
          <w:i/>
        </w:rPr>
        <w:t xml:space="preserve">AIIE Transactions </w:t>
      </w:r>
      <w:r>
        <w:t>11 (2 1979), pp. 86–95.</w:t>
      </w:r>
    </w:p>
    <w:p w14:paraId="3E6A270C" w14:textId="754CD846" w:rsidR="00057B8B" w:rsidRDefault="007D797D" w:rsidP="00DF5104">
      <w:pPr>
        <w:numPr>
          <w:ilvl w:val="0"/>
          <w:numId w:val="4"/>
        </w:numPr>
        <w:spacing w:after="77" w:line="360" w:lineRule="auto"/>
        <w:ind w:right="393" w:hanging="509"/>
        <w:jc w:val="both"/>
      </w:pPr>
      <w:r w:rsidRPr="00E769C6">
        <w:t xml:space="preserve">Behzad Zahiri and Mir S. </w:t>
      </w:r>
      <w:r w:rsidR="00556029">
        <w:t>Pishvaee</w:t>
      </w:r>
      <w:r w:rsidRPr="00E769C6">
        <w:t>. “Blood supply chain network design considering blood group compatibility</w:t>
      </w:r>
      <w:r w:rsidR="00556029">
        <w:t xml:space="preserve"> under uncertainty”. In: </w:t>
      </w:r>
      <w:r w:rsidR="00556029" w:rsidRPr="004A1984">
        <w:rPr>
          <w:i/>
        </w:rPr>
        <w:t xml:space="preserve">International Journal of Production Research </w:t>
      </w:r>
      <w:r w:rsidR="00556029">
        <w:t xml:space="preserve">55 (7 2017), pp. 2013–2033. </w:t>
      </w:r>
      <w:r w:rsidR="00556029" w:rsidRPr="00732AC5">
        <w:t>issn</w:t>
      </w:r>
      <w:r w:rsidR="00556029">
        <w:t>: 1366588X.</w:t>
      </w:r>
    </w:p>
    <w:p w14:paraId="0968BA6D" w14:textId="77777777" w:rsidR="00057B8B" w:rsidRDefault="00556029" w:rsidP="00DF5104">
      <w:pPr>
        <w:numPr>
          <w:ilvl w:val="0"/>
          <w:numId w:val="4"/>
        </w:numPr>
        <w:spacing w:after="77" w:line="360" w:lineRule="auto"/>
        <w:ind w:right="393" w:hanging="509"/>
        <w:jc w:val="both"/>
      </w:pPr>
      <w:r>
        <w:t xml:space="preserve">Masoud Rabbani, Mohsen Aghabegloo, and Hamed Farrokhi-Asl. “Solving a bi-objective mathematical programming model for bloodmobiles location routing problem”. In: </w:t>
      </w:r>
      <w:r w:rsidRPr="004A1984">
        <w:rPr>
          <w:i/>
        </w:rPr>
        <w:t xml:space="preserve">International Journal of Industrial Engineering Computations </w:t>
      </w:r>
      <w:r>
        <w:t xml:space="preserve">8 (1 2017), pp. 19–32. </w:t>
      </w:r>
      <w:r w:rsidRPr="00732AC5">
        <w:t>issn</w:t>
      </w:r>
      <w:r>
        <w:t>: 19232934.</w:t>
      </w:r>
    </w:p>
    <w:p w14:paraId="11C48A84" w14:textId="77777777" w:rsidR="00057B8B" w:rsidRDefault="00556029" w:rsidP="00DF5104">
      <w:pPr>
        <w:numPr>
          <w:ilvl w:val="0"/>
          <w:numId w:val="4"/>
        </w:numPr>
        <w:spacing w:after="77" w:line="360" w:lineRule="auto"/>
        <w:ind w:right="393" w:hanging="509"/>
        <w:jc w:val="both"/>
      </w:pPr>
      <w:r>
        <w:t xml:space="preserve">Pornpimol Chaiwuttisak et al. “Location of low-cost blood collection and distribution centres in Thailand”. In: </w:t>
      </w:r>
      <w:r w:rsidRPr="004A1984">
        <w:rPr>
          <w:i/>
        </w:rPr>
        <w:t xml:space="preserve">Operations Research for Health Care </w:t>
      </w:r>
      <w:r>
        <w:t xml:space="preserve">9 (2016), pp. 7–15. </w:t>
      </w:r>
      <w:r w:rsidRPr="00732AC5">
        <w:t>issn</w:t>
      </w:r>
      <w:r>
        <w:t>: 22116923.</w:t>
      </w:r>
    </w:p>
    <w:p w14:paraId="3C02B628" w14:textId="1ADDBB71" w:rsidR="00057B8B" w:rsidRDefault="00556029" w:rsidP="00DF5104">
      <w:pPr>
        <w:numPr>
          <w:ilvl w:val="0"/>
          <w:numId w:val="4"/>
        </w:numPr>
        <w:spacing w:after="77" w:line="360" w:lineRule="auto"/>
        <w:ind w:right="393" w:hanging="509"/>
        <w:jc w:val="both"/>
      </w:pPr>
      <w:r>
        <w:t xml:space="preserve">Meysam Arvan, Reza Tavakkoli-Moghaddam, and Mohammad Abdollahi. “Designing a bi-objective, multiproduct supply chain network for blood supply”. In: </w:t>
      </w:r>
      <w:r w:rsidRPr="004A1984">
        <w:rPr>
          <w:i/>
        </w:rPr>
        <w:t xml:space="preserve">Uncertain Supply Chain Management </w:t>
      </w:r>
      <w:r>
        <w:t xml:space="preserve">3 (1 2015), pp. 57–68. </w:t>
      </w:r>
      <w:r w:rsidRPr="00732AC5">
        <w:t>issn</w:t>
      </w:r>
      <w:r>
        <w:t>: 22916830.</w:t>
      </w:r>
    </w:p>
    <w:p w14:paraId="4F12EBF4" w14:textId="77777777" w:rsidR="00057B8B" w:rsidRDefault="00556029" w:rsidP="00DF5104">
      <w:pPr>
        <w:numPr>
          <w:ilvl w:val="0"/>
          <w:numId w:val="4"/>
        </w:numPr>
        <w:spacing w:after="77" w:line="360" w:lineRule="auto"/>
        <w:ind w:right="393" w:hanging="509"/>
        <w:jc w:val="both"/>
      </w:pPr>
      <w:r>
        <w:t xml:space="preserve">Bayan Hamdan and Ali Diabat. “A two-stage multi-echelon stochastic blood supply chain problem”. In: </w:t>
      </w:r>
      <w:r w:rsidRPr="004A1984">
        <w:rPr>
          <w:i/>
        </w:rPr>
        <w:t xml:space="preserve">Computers and Operations Research </w:t>
      </w:r>
      <w:r>
        <w:t xml:space="preserve">101 (2019), pp. 130–143. </w:t>
      </w:r>
      <w:r w:rsidRPr="00732AC5">
        <w:t>issn</w:t>
      </w:r>
      <w:r>
        <w:t>: 03050548.</w:t>
      </w:r>
    </w:p>
    <w:p w14:paraId="23F2DE29" w14:textId="77777777" w:rsidR="00057B8B" w:rsidRDefault="00556029" w:rsidP="00DF5104">
      <w:pPr>
        <w:numPr>
          <w:ilvl w:val="0"/>
          <w:numId w:val="4"/>
        </w:numPr>
        <w:spacing w:after="77" w:line="360" w:lineRule="auto"/>
        <w:ind w:right="393" w:hanging="509"/>
        <w:jc w:val="both"/>
      </w:pPr>
      <w:r>
        <w:t xml:space="preserve">Eyup Cetin and L. Sinem Sarul. “A blood bank location model: a multiobjective approach”. In: </w:t>
      </w:r>
      <w:r w:rsidRPr="004A1984">
        <w:rPr>
          <w:i/>
        </w:rPr>
        <w:t xml:space="preserve">European Journal of Pure and Applied Mathematics </w:t>
      </w:r>
      <w:r>
        <w:t xml:space="preserve">2 (1 2009), pp. 112–124. </w:t>
      </w:r>
      <w:r w:rsidRPr="00732AC5">
        <w:t>issn</w:t>
      </w:r>
      <w:r>
        <w:t>: 1307-5543.</w:t>
      </w:r>
    </w:p>
    <w:p w14:paraId="3741A1AA" w14:textId="77777777" w:rsidR="00057B8B" w:rsidRDefault="00556029" w:rsidP="00DF5104">
      <w:pPr>
        <w:numPr>
          <w:ilvl w:val="0"/>
          <w:numId w:val="4"/>
        </w:numPr>
        <w:spacing w:after="77" w:line="360" w:lineRule="auto"/>
        <w:ind w:right="393" w:hanging="509"/>
        <w:jc w:val="both"/>
      </w:pPr>
      <w:r>
        <w:t>Andres F. Osorio. “Improving the blood supply chain: simulation and optimisation models to support collection, production and location-allocation decisions - disseratation”. PhD thesis. Southampton Business School, 2016.</w:t>
      </w:r>
    </w:p>
    <w:p w14:paraId="6BE3B745" w14:textId="2C0FDE42" w:rsidR="00057B8B" w:rsidRDefault="00556029" w:rsidP="00DF5104">
      <w:pPr>
        <w:numPr>
          <w:ilvl w:val="0"/>
          <w:numId w:val="4"/>
        </w:numPr>
        <w:spacing w:after="77" w:line="360" w:lineRule="auto"/>
        <w:ind w:right="393" w:hanging="509"/>
        <w:jc w:val="both"/>
      </w:pPr>
      <w:r>
        <w:t xml:space="preserve">Richard Church and Charles ReVelle. “The maximal covering location problem”. In: </w:t>
      </w:r>
      <w:r w:rsidRPr="004A1984">
        <w:rPr>
          <w:i/>
        </w:rPr>
        <w:t xml:space="preserve">Papers of the </w:t>
      </w:r>
      <w:r w:rsidR="00264AE1">
        <w:rPr>
          <w:i/>
          <w:lang w:val="en-GB"/>
        </w:rPr>
        <w:t>R</w:t>
      </w:r>
      <w:r w:rsidR="00E30EBB">
        <w:rPr>
          <w:i/>
        </w:rPr>
        <w:t xml:space="preserve">egional </w:t>
      </w:r>
      <w:r w:rsidR="00264AE1">
        <w:rPr>
          <w:i/>
          <w:lang w:val="en-GB"/>
        </w:rPr>
        <w:t>S</w:t>
      </w:r>
      <w:r w:rsidR="00E30EBB">
        <w:rPr>
          <w:i/>
        </w:rPr>
        <w:t xml:space="preserve">cience </w:t>
      </w:r>
      <w:r w:rsidR="00264AE1">
        <w:rPr>
          <w:i/>
          <w:lang w:val="en-GB"/>
        </w:rPr>
        <w:t>A</w:t>
      </w:r>
      <w:r w:rsidR="00E30EBB">
        <w:rPr>
          <w:i/>
        </w:rPr>
        <w:t>ssociation</w:t>
      </w:r>
      <w:r>
        <w:t>. Vol. 32. Springer-Verlag. University of Azores, Portugal: Regional Science Association International, 1974, pp. 101–118.</w:t>
      </w:r>
    </w:p>
    <w:p w14:paraId="19FABAF8" w14:textId="77CE5953" w:rsidR="00057B8B" w:rsidRDefault="00556029" w:rsidP="00DF5104">
      <w:pPr>
        <w:numPr>
          <w:ilvl w:val="0"/>
          <w:numId w:val="4"/>
        </w:numPr>
        <w:spacing w:after="77" w:line="360" w:lineRule="auto"/>
        <w:ind w:right="393" w:hanging="509"/>
        <w:jc w:val="both"/>
      </w:pPr>
      <w:r>
        <w:lastRenderedPageBreak/>
        <w:t xml:space="preserve">Faraz Salehi, Masoud Mahootchi, and Seyed M. M. Husseini. “Developing a robust stochastic model for designing a blood supply chain network in a crisis: a possible earthquake in </w:t>
      </w:r>
      <w:r w:rsidR="002D4E99">
        <w:rPr>
          <w:lang w:val="en-GB"/>
        </w:rPr>
        <w:t>T</w:t>
      </w:r>
      <w:r w:rsidR="000441A9">
        <w:t>ehran</w:t>
      </w:r>
      <w:r>
        <w:t xml:space="preserve">”. In: </w:t>
      </w:r>
      <w:r w:rsidRPr="004A1984">
        <w:rPr>
          <w:i/>
        </w:rPr>
        <w:t>Annals o</w:t>
      </w:r>
      <w:r w:rsidRPr="00732AC5">
        <w:rPr>
          <w:rFonts w:ascii="Calibri" w:hAnsi="Calibri"/>
          <w:i/>
        </w:rPr>
        <w:t xml:space="preserve">f Operations Research </w:t>
      </w:r>
      <w:r>
        <w:t xml:space="preserve">283 (1-2 2019), pp. 679–703. </w:t>
      </w:r>
      <w:r w:rsidRPr="00732AC5">
        <w:t>issn</w:t>
      </w:r>
      <w:r>
        <w:t>: 15729338.</w:t>
      </w:r>
    </w:p>
    <w:p w14:paraId="2BF0F20E" w14:textId="4245ACB4" w:rsidR="00057B8B" w:rsidRDefault="00556029" w:rsidP="00DF5104">
      <w:pPr>
        <w:numPr>
          <w:ilvl w:val="0"/>
          <w:numId w:val="4"/>
        </w:numPr>
        <w:spacing w:after="77" w:line="360" w:lineRule="auto"/>
        <w:ind w:right="393" w:hanging="509"/>
        <w:jc w:val="both"/>
      </w:pPr>
      <w:r>
        <w:t xml:space="preserve">Andres F. Osorio et al. “Designing the blood supply chain: how much, how and where?” In: </w:t>
      </w:r>
      <w:r w:rsidRPr="004A1984">
        <w:rPr>
          <w:i/>
        </w:rPr>
        <w:t xml:space="preserve">Vox Sanguinis </w:t>
      </w:r>
      <w:r>
        <w:t>113</w:t>
      </w:r>
      <w:r w:rsidR="00EA2BF9" w:rsidRPr="00732AC5">
        <w:rPr>
          <w:lang w:val="en-GB"/>
        </w:rPr>
        <w:t xml:space="preserve"> </w:t>
      </w:r>
      <w:r>
        <w:t xml:space="preserve">(8 2018), pp. 760–769. </w:t>
      </w:r>
      <w:r w:rsidRPr="00732AC5">
        <w:t>issn</w:t>
      </w:r>
      <w:r>
        <w:t>: 14230410.</w:t>
      </w:r>
    </w:p>
    <w:p w14:paraId="5582CFE3" w14:textId="77777777" w:rsidR="00057B8B" w:rsidRDefault="00556029" w:rsidP="00DF5104">
      <w:pPr>
        <w:numPr>
          <w:ilvl w:val="0"/>
          <w:numId w:val="4"/>
        </w:numPr>
        <w:spacing w:after="77" w:line="360" w:lineRule="auto"/>
        <w:ind w:right="393" w:hanging="509"/>
        <w:jc w:val="both"/>
      </w:pPr>
      <w:r>
        <w:t xml:space="preserve">Nazanin Haghjoo et al. “Reliable blood supply chain network design with facility disruption: a real-world application”. In: </w:t>
      </w:r>
      <w:r w:rsidRPr="004A1984">
        <w:rPr>
          <w:i/>
        </w:rPr>
        <w:t xml:space="preserve">Engineering Applications of Artificial Intelligence </w:t>
      </w:r>
      <w:r>
        <w:t xml:space="preserve">90 (April 2019 2020), p. 103493. </w:t>
      </w:r>
      <w:r w:rsidRPr="00732AC5">
        <w:t>issn</w:t>
      </w:r>
      <w:r>
        <w:t>: 09521976.</w:t>
      </w:r>
    </w:p>
    <w:p w14:paraId="18A602FC" w14:textId="38C95050" w:rsidR="00057B8B" w:rsidRDefault="00556029" w:rsidP="00DF5104">
      <w:pPr>
        <w:numPr>
          <w:ilvl w:val="0"/>
          <w:numId w:val="4"/>
        </w:numPr>
        <w:spacing w:after="77" w:line="360" w:lineRule="auto"/>
        <w:ind w:right="393" w:hanging="509"/>
        <w:jc w:val="both"/>
      </w:pPr>
      <w:r>
        <w:t xml:space="preserve">Behzad Zahiri, Marziyeh Mousazadeh, and Ali Bozorgi-Amiri. “A robust stochastic programming approach for blood collection and distribution network design”. In: </w:t>
      </w:r>
      <w:r w:rsidRPr="004A1984">
        <w:rPr>
          <w:i/>
        </w:rPr>
        <w:t xml:space="preserve">Int. J. Research in Industrial Engineering </w:t>
      </w:r>
      <w:r>
        <w:t>3 (2014),</w:t>
      </w:r>
      <w:r w:rsidR="007D797D" w:rsidRPr="00E769C6">
        <w:t xml:space="preserve"> pp. </w:t>
      </w:r>
      <w:r>
        <w:t>1–11.</w:t>
      </w:r>
    </w:p>
    <w:p w14:paraId="33CD30F3" w14:textId="77777777" w:rsidR="00057B8B" w:rsidRDefault="00556029" w:rsidP="00DF5104">
      <w:pPr>
        <w:numPr>
          <w:ilvl w:val="0"/>
          <w:numId w:val="4"/>
        </w:numPr>
        <w:spacing w:after="77" w:line="360" w:lineRule="auto"/>
        <w:ind w:right="393" w:hanging="509"/>
        <w:jc w:val="both"/>
      </w:pPr>
      <w:r>
        <w:t xml:space="preserve">Niloufar Razavi et al. “A robust optimization model of the field hospitals in the sustainable blood supply chain in crisis logistics”. In: </w:t>
      </w:r>
      <w:r w:rsidRPr="004A1984">
        <w:rPr>
          <w:i/>
        </w:rPr>
        <w:t xml:space="preserve">Journal of the Operational Research Society </w:t>
      </w:r>
      <w:r>
        <w:t>72.12 (2021), pp. 2804–2828.</w:t>
      </w:r>
    </w:p>
    <w:p w14:paraId="61DBA4FB" w14:textId="77777777" w:rsidR="00057B8B" w:rsidRDefault="00556029" w:rsidP="00DF5104">
      <w:pPr>
        <w:numPr>
          <w:ilvl w:val="0"/>
          <w:numId w:val="4"/>
        </w:numPr>
        <w:spacing w:after="77" w:line="360" w:lineRule="auto"/>
        <w:ind w:right="393" w:hanging="509"/>
        <w:jc w:val="both"/>
      </w:pPr>
      <w:r>
        <w:t xml:space="preserve">Mitra Habibi-Kouchaksaraei, Mohammad M. Paydar, and Ebrahim Asadi-Gangraj. “Designing a bi-objective multi-echelon robust blood supply chain in a disaster”. In: </w:t>
      </w:r>
      <w:r w:rsidRPr="004A1984">
        <w:rPr>
          <w:i/>
        </w:rPr>
        <w:t xml:space="preserve">Applied Mathematical Modelling </w:t>
      </w:r>
      <w:r>
        <w:t xml:space="preserve">55 (2018), pp. 583– 599. </w:t>
      </w:r>
      <w:r w:rsidRPr="00732AC5">
        <w:t>issn</w:t>
      </w:r>
      <w:r>
        <w:t>: 0307904X.</w:t>
      </w:r>
    </w:p>
    <w:p w14:paraId="42550EB2" w14:textId="77777777" w:rsidR="00057B8B" w:rsidRDefault="00556029" w:rsidP="00DF5104">
      <w:pPr>
        <w:numPr>
          <w:ilvl w:val="0"/>
          <w:numId w:val="4"/>
        </w:numPr>
        <w:spacing w:after="77" w:line="360" w:lineRule="auto"/>
        <w:ind w:right="393" w:hanging="509"/>
        <w:jc w:val="both"/>
      </w:pPr>
      <w:r>
        <w:t>Elaheh Ghasemi and Mahdi Bashiri. “A selective covering-inventory- routing problem to the location of blood</w:t>
      </w:r>
      <w:r w:rsidRPr="00DF5104">
        <w:t xml:space="preserve">mobile to supply stochastic demand of blood”. In: </w:t>
      </w:r>
      <w:r w:rsidRPr="004A1984">
        <w:rPr>
          <w:i/>
        </w:rPr>
        <w:t xml:space="preserve">International Journal of Industrial Engineering &amp; Production Research </w:t>
      </w:r>
      <w:r>
        <w:t>29 (2 2018), pp. 147–158.</w:t>
      </w:r>
    </w:p>
    <w:p w14:paraId="54219083" w14:textId="77777777" w:rsidR="00057B8B" w:rsidRDefault="00556029" w:rsidP="00DF5104">
      <w:pPr>
        <w:numPr>
          <w:ilvl w:val="0"/>
          <w:numId w:val="4"/>
        </w:numPr>
        <w:spacing w:after="77" w:line="360" w:lineRule="auto"/>
        <w:ind w:right="393" w:hanging="509"/>
        <w:jc w:val="both"/>
      </w:pPr>
      <w:r>
        <w:t xml:space="preserve">Giuseppe Bruno et al. “Territorial reorganization of regional blood management systems: evidences from an italian case study”. In: </w:t>
      </w:r>
      <w:r w:rsidRPr="004A1984">
        <w:rPr>
          <w:i/>
        </w:rPr>
        <w:t xml:space="preserve">Omega </w:t>
      </w:r>
      <w:r>
        <w:t xml:space="preserve">89 (2019), pp. 54–70. </w:t>
      </w:r>
      <w:r w:rsidRPr="00732AC5">
        <w:t>issn</w:t>
      </w:r>
      <w:r>
        <w:t>: 03050483.</w:t>
      </w:r>
    </w:p>
    <w:p w14:paraId="12007CA8" w14:textId="1E1AE88E" w:rsidR="00057B8B" w:rsidRDefault="00556029" w:rsidP="00DF5104">
      <w:pPr>
        <w:numPr>
          <w:ilvl w:val="0"/>
          <w:numId w:val="4"/>
        </w:numPr>
        <w:spacing w:after="77" w:line="360" w:lineRule="auto"/>
        <w:ind w:right="393" w:hanging="509"/>
        <w:jc w:val="both"/>
      </w:pPr>
      <w:r>
        <w:t xml:space="preserve">Behzad Zahiri et al. “Blood collection management: methodology and application”. In: </w:t>
      </w:r>
      <w:r w:rsidRPr="004A1984">
        <w:rPr>
          <w:i/>
        </w:rPr>
        <w:t>Applied Mathematical</w:t>
      </w:r>
      <w:r w:rsidR="007D797D" w:rsidRPr="00E769C6">
        <w:rPr>
          <w:i/>
        </w:rPr>
        <w:t xml:space="preserve"> </w:t>
      </w:r>
      <w:r w:rsidRPr="004A1984">
        <w:rPr>
          <w:i/>
        </w:rPr>
        <w:t xml:space="preserve">Modelling </w:t>
      </w:r>
      <w:r>
        <w:t xml:space="preserve">39 (23-24 2013), pp. 7680–7696. </w:t>
      </w:r>
      <w:r w:rsidRPr="00732AC5">
        <w:t>issn</w:t>
      </w:r>
      <w:r>
        <w:t>: 0307904X.</w:t>
      </w:r>
    </w:p>
    <w:p w14:paraId="19D65FFA" w14:textId="09584636" w:rsidR="00057B8B" w:rsidRDefault="00556029" w:rsidP="00DF5104">
      <w:pPr>
        <w:numPr>
          <w:ilvl w:val="0"/>
          <w:numId w:val="4"/>
        </w:numPr>
        <w:spacing w:after="77" w:line="360" w:lineRule="auto"/>
        <w:ind w:right="393" w:hanging="509"/>
        <w:jc w:val="both"/>
      </w:pPr>
      <w:r>
        <w:t xml:space="preserve">Mohammad R. Ghatreh Samani, S. Ali Torabi, and Seyyed M. Hosseini-Motlagh. “Integrated blood supply chain planning for disaster relief”. In: </w:t>
      </w:r>
      <w:r w:rsidRPr="004A1984">
        <w:rPr>
          <w:i/>
        </w:rPr>
        <w:t xml:space="preserve">International Journal of Disaster Risk Reduction </w:t>
      </w:r>
      <w:r>
        <w:t>27 (October 2017 2018),</w:t>
      </w:r>
      <w:r w:rsidR="007D797D" w:rsidRPr="00E769C6">
        <w:t xml:space="preserve"> pp. </w:t>
      </w:r>
      <w:r>
        <w:t xml:space="preserve">168–188. </w:t>
      </w:r>
      <w:r w:rsidRPr="00732AC5">
        <w:t>issn</w:t>
      </w:r>
      <w:r>
        <w:t>: 22124209.</w:t>
      </w:r>
    </w:p>
    <w:p w14:paraId="502CC366" w14:textId="77777777" w:rsidR="00057B8B" w:rsidRDefault="00556029" w:rsidP="00DF5104">
      <w:pPr>
        <w:numPr>
          <w:ilvl w:val="0"/>
          <w:numId w:val="4"/>
        </w:numPr>
        <w:spacing w:after="77" w:line="360" w:lineRule="auto"/>
        <w:ind w:right="393" w:hanging="509"/>
        <w:jc w:val="both"/>
      </w:pPr>
      <w:r>
        <w:t xml:space="preserve">Jihed Jemai, Byung Do Chung, and Biswajit Sarkar. “Environmental effect for a complex green supply-chain management to control waste: a sustainable approach”. In: </w:t>
      </w:r>
      <w:r w:rsidRPr="004A1984">
        <w:rPr>
          <w:i/>
        </w:rPr>
        <w:t xml:space="preserve">Journal of Cleaner Production </w:t>
      </w:r>
      <w:r>
        <w:t xml:space="preserve">277 (2020), p. 122919. </w:t>
      </w:r>
      <w:r w:rsidRPr="00732AC5">
        <w:t>issn</w:t>
      </w:r>
      <w:r>
        <w:t>: 09596526.</w:t>
      </w:r>
    </w:p>
    <w:p w14:paraId="60510821" w14:textId="77777777" w:rsidR="00057B8B" w:rsidRDefault="00556029" w:rsidP="00DF5104">
      <w:pPr>
        <w:numPr>
          <w:ilvl w:val="0"/>
          <w:numId w:val="4"/>
        </w:numPr>
        <w:spacing w:after="77" w:line="360" w:lineRule="auto"/>
        <w:ind w:right="393" w:hanging="509"/>
        <w:jc w:val="both"/>
      </w:pPr>
      <w:r>
        <w:t xml:space="preserve">Armin Jabbarzadeh, Behnam Fahimnia, and Stefan Seuring. “Dynamic supply chain network design for the supply of blood in disasters: a robust model with real world application”. In: </w:t>
      </w:r>
      <w:r w:rsidRPr="004A1984">
        <w:rPr>
          <w:i/>
        </w:rPr>
        <w:t xml:space="preserve">Transportation Research Part E: Logistics and Transportation Review </w:t>
      </w:r>
      <w:r>
        <w:t xml:space="preserve">70 (1 2014), pp. 225–244. </w:t>
      </w:r>
      <w:r w:rsidRPr="00732AC5">
        <w:t>issn</w:t>
      </w:r>
      <w:r>
        <w:t>: 13665545.</w:t>
      </w:r>
    </w:p>
    <w:p w14:paraId="1FB1BF4B" w14:textId="77777777" w:rsidR="00057B8B" w:rsidRDefault="00556029" w:rsidP="00DF5104">
      <w:pPr>
        <w:numPr>
          <w:ilvl w:val="0"/>
          <w:numId w:val="4"/>
        </w:numPr>
        <w:spacing w:after="77" w:line="360" w:lineRule="auto"/>
        <w:ind w:right="393" w:hanging="509"/>
        <w:jc w:val="both"/>
      </w:pPr>
      <w:r>
        <w:t xml:space="preserve">Reza Ramezanian and Zahra Behboodi. “Blood supply chain network design under uncertainties in supply </w:t>
      </w:r>
      <w:r w:rsidRPr="00DF5104">
        <w:t xml:space="preserve">and demand considering social aspects”. In: </w:t>
      </w:r>
      <w:r w:rsidRPr="004A1984">
        <w:rPr>
          <w:i/>
        </w:rPr>
        <w:t xml:space="preserve">Transportation Research Part E: Logistics and Transportation Review </w:t>
      </w:r>
      <w:r>
        <w:t xml:space="preserve">104 (2017), pp. 69–82. </w:t>
      </w:r>
      <w:r w:rsidRPr="00732AC5">
        <w:t>issn</w:t>
      </w:r>
      <w:r>
        <w:t>: 13665545.</w:t>
      </w:r>
    </w:p>
    <w:p w14:paraId="010469E8" w14:textId="79B714BE" w:rsidR="00057B8B" w:rsidRDefault="00556029" w:rsidP="00DF5104">
      <w:pPr>
        <w:numPr>
          <w:ilvl w:val="0"/>
          <w:numId w:val="4"/>
        </w:numPr>
        <w:spacing w:after="77" w:line="360" w:lineRule="auto"/>
        <w:ind w:right="393" w:hanging="509"/>
        <w:jc w:val="both"/>
      </w:pPr>
      <w:r>
        <w:lastRenderedPageBreak/>
        <w:t xml:space="preserve">Mohammad R. Ghatreh Samani et al. “A bi-objective integrated model for the uncertain blood network design with raising products quality”. In: </w:t>
      </w:r>
      <w:r w:rsidRPr="004A1984">
        <w:rPr>
          <w:i/>
        </w:rPr>
        <w:t>Europea</w:t>
      </w:r>
      <w:r w:rsidRPr="00732AC5">
        <w:rPr>
          <w:i/>
        </w:rPr>
        <w:t xml:space="preserve">n Journal of Industrial Engineering </w:t>
      </w:r>
      <w:r>
        <w:t xml:space="preserve">13 (5 2019), pp. 553–588. </w:t>
      </w:r>
      <w:r w:rsidRPr="00732AC5">
        <w:t>issn</w:t>
      </w:r>
      <w:r>
        <w:t>: 17515262.</w:t>
      </w:r>
    </w:p>
    <w:p w14:paraId="697B4DC3" w14:textId="4982A348" w:rsidR="00057B8B" w:rsidRDefault="00556029" w:rsidP="00DF5104">
      <w:pPr>
        <w:numPr>
          <w:ilvl w:val="0"/>
          <w:numId w:val="4"/>
        </w:numPr>
        <w:spacing w:after="77" w:line="360" w:lineRule="auto"/>
        <w:ind w:right="393" w:hanging="509"/>
        <w:jc w:val="both"/>
      </w:pPr>
      <w:r>
        <w:t xml:space="preserve">Xilin Zhang et al. “Stochastic location-allocation modelling for emergency mobile blood collection”. In: </w:t>
      </w:r>
      <w:r w:rsidR="007D797D" w:rsidRPr="00E769C6">
        <w:rPr>
          <w:i/>
        </w:rPr>
        <w:t>IFACPapersOnLine</w:t>
      </w:r>
      <w:r w:rsidRPr="004A1984">
        <w:rPr>
          <w:i/>
        </w:rPr>
        <w:t xml:space="preserve"> </w:t>
      </w:r>
      <w:r>
        <w:t xml:space="preserve">52 (13 2019), pp. 1114–1119. </w:t>
      </w:r>
      <w:r w:rsidRPr="00732AC5">
        <w:t>issn</w:t>
      </w:r>
      <w:r>
        <w:t>: 24058963.</w:t>
      </w:r>
    </w:p>
    <w:p w14:paraId="3A632DBC" w14:textId="77777777" w:rsidR="00057B8B" w:rsidRDefault="00556029" w:rsidP="00DF5104">
      <w:pPr>
        <w:numPr>
          <w:ilvl w:val="0"/>
          <w:numId w:val="4"/>
        </w:numPr>
        <w:spacing w:after="77" w:line="360" w:lineRule="auto"/>
        <w:ind w:right="393" w:hanging="509"/>
        <w:jc w:val="both"/>
      </w:pPr>
      <w:r>
        <w:t xml:space="preserve">Bhuvnesh Sharma et al. “Dynamic temporary blood facility location-allocation during and post-disaster periods”. In: </w:t>
      </w:r>
      <w:r w:rsidRPr="004A1984">
        <w:rPr>
          <w:i/>
        </w:rPr>
        <w:t xml:space="preserve">Annals of Operations Research </w:t>
      </w:r>
      <w:r>
        <w:t xml:space="preserve">283 (1-2 2019), pp. 705–736. </w:t>
      </w:r>
      <w:r w:rsidRPr="00732AC5">
        <w:t>issn</w:t>
      </w:r>
      <w:r>
        <w:t>: 15729338.</w:t>
      </w:r>
    </w:p>
    <w:p w14:paraId="320BBDDD" w14:textId="20CC8F3C" w:rsidR="00057B8B" w:rsidRDefault="00556029" w:rsidP="00DF5104">
      <w:pPr>
        <w:numPr>
          <w:ilvl w:val="0"/>
          <w:numId w:val="4"/>
        </w:numPr>
        <w:spacing w:after="77" w:line="360" w:lineRule="auto"/>
        <w:ind w:right="393" w:hanging="509"/>
        <w:jc w:val="both"/>
      </w:pPr>
      <w:r>
        <w:t xml:space="preserve">Mapbox API. </w:t>
      </w:r>
      <w:r w:rsidRPr="004A1984">
        <w:rPr>
          <w:i/>
        </w:rPr>
        <w:t xml:space="preserve">Navigation </w:t>
      </w:r>
      <w:r w:rsidR="007D797D" w:rsidRPr="00E769C6">
        <w:rPr>
          <w:i/>
        </w:rPr>
        <w:t>—</w:t>
      </w:r>
      <w:r w:rsidRPr="004A1984">
        <w:rPr>
          <w:i/>
        </w:rPr>
        <w:t xml:space="preserve"> directions</w:t>
      </w:r>
      <w:r>
        <w:t xml:space="preserve">. </w:t>
      </w:r>
      <w:hyperlink r:id="rId20">
        <w:r>
          <w:rPr>
            <w:color w:val="E72582"/>
          </w:rPr>
          <w:t>https://docs.mapbox.com/api/navigation/directions/</w:t>
        </w:r>
      </w:hyperlink>
      <w:hyperlink r:id="rId21">
        <w:r>
          <w:t>.</w:t>
        </w:r>
      </w:hyperlink>
      <w:r>
        <w:t xml:space="preserve"> Accessed:</w:t>
      </w:r>
      <w:r w:rsidR="007D797D" w:rsidRPr="00E769C6">
        <w:t xml:space="preserve"> </w:t>
      </w:r>
      <w:r>
        <w:t>2021/04/22. 2021.</w:t>
      </w:r>
    </w:p>
    <w:p w14:paraId="077F9537" w14:textId="77777777" w:rsidR="00057B8B" w:rsidRDefault="00556029" w:rsidP="00DF5104">
      <w:pPr>
        <w:numPr>
          <w:ilvl w:val="0"/>
          <w:numId w:val="4"/>
        </w:numPr>
        <w:spacing w:after="77" w:line="360" w:lineRule="auto"/>
        <w:ind w:right="393" w:hanging="509"/>
        <w:jc w:val="both"/>
      </w:pPr>
      <w:r>
        <w:t xml:space="preserve">Google Maps. </w:t>
      </w:r>
      <w:r w:rsidRPr="004A1984">
        <w:rPr>
          <w:i/>
        </w:rPr>
        <w:t>Google Maps Directions</w:t>
      </w:r>
      <w:r>
        <w:t xml:space="preserve">. </w:t>
      </w:r>
      <w:hyperlink r:id="rId22">
        <w:r>
          <w:rPr>
            <w:color w:val="E72582"/>
          </w:rPr>
          <w:t>https://www.google.com/maps/dir/</w:t>
        </w:r>
      </w:hyperlink>
      <w:hyperlink r:id="rId23">
        <w:r>
          <w:t>.</w:t>
        </w:r>
      </w:hyperlink>
      <w:r>
        <w:t xml:space="preserve"> Accessed: 2022/02/12. 2022.</w:t>
      </w:r>
    </w:p>
    <w:p w14:paraId="448C0EDC" w14:textId="6446D28F" w:rsidR="00057B8B" w:rsidRDefault="00556029" w:rsidP="00DF5104">
      <w:pPr>
        <w:numPr>
          <w:ilvl w:val="0"/>
          <w:numId w:val="4"/>
        </w:numPr>
        <w:spacing w:after="77" w:line="360" w:lineRule="auto"/>
        <w:ind w:right="393" w:hanging="509"/>
        <w:jc w:val="both"/>
      </w:pPr>
      <w:r>
        <w:t xml:space="preserve">Annisa K. Garside and Nabila R. Laili. “A cluster-first route-second heuristic approach to solve periodic multi-trip vehicle routing problem”. In: </w:t>
      </w:r>
      <w:r w:rsidRPr="004A1984">
        <w:rPr>
          <w:i/>
        </w:rPr>
        <w:t xml:space="preserve">Jurnal Teknik Industri </w:t>
      </w:r>
      <w:r>
        <w:t>20 (2 2019), pp. 68–77.</w:t>
      </w:r>
    </w:p>
    <w:p w14:paraId="4C22EA62" w14:textId="77777777" w:rsidR="00057B8B" w:rsidRDefault="00556029" w:rsidP="00DF5104">
      <w:pPr>
        <w:numPr>
          <w:ilvl w:val="0"/>
          <w:numId w:val="4"/>
        </w:numPr>
        <w:spacing w:after="77" w:line="360" w:lineRule="auto"/>
        <w:ind w:right="393" w:hanging="509"/>
        <w:jc w:val="both"/>
      </w:pPr>
      <w:r>
        <w:t xml:space="preserve">Agung Chandra and Aulia Naro. “A comparative study of capacitated vehicle routing problem heuristics model”. In: </w:t>
      </w:r>
      <w:r w:rsidRPr="004A1984">
        <w:rPr>
          <w:i/>
        </w:rPr>
        <w:t xml:space="preserve">International Journal of Engineering and Emerging Technology </w:t>
      </w:r>
      <w:r>
        <w:t>5 (2 2020), pp. 94–100.</w:t>
      </w:r>
    </w:p>
    <w:p w14:paraId="728690FC" w14:textId="77777777" w:rsidR="00057B8B" w:rsidRDefault="00556029" w:rsidP="00DF5104">
      <w:pPr>
        <w:numPr>
          <w:ilvl w:val="0"/>
          <w:numId w:val="4"/>
        </w:numPr>
        <w:spacing w:after="77" w:line="360" w:lineRule="auto"/>
        <w:ind w:right="393" w:hanging="509"/>
        <w:jc w:val="both"/>
      </w:pPr>
      <w:r>
        <w:t xml:space="preserve">Karina A. Putri et al. “Genetic algorithm with cluster-first route-second to solve the capacitated vehicle routing problem with time windows: a case study”. In: </w:t>
      </w:r>
      <w:r w:rsidRPr="004A1984">
        <w:rPr>
          <w:i/>
        </w:rPr>
        <w:t xml:space="preserve">Jurnal Teknik Industri </w:t>
      </w:r>
      <w:r>
        <w:t>23 (1 2021), pp. 75–82.</w:t>
      </w:r>
    </w:p>
    <w:p w14:paraId="22D83DDB" w14:textId="77777777" w:rsidR="00DF5104" w:rsidRDefault="00556029" w:rsidP="00DF5104">
      <w:pPr>
        <w:numPr>
          <w:ilvl w:val="0"/>
          <w:numId w:val="4"/>
        </w:numPr>
        <w:spacing w:after="77" w:line="360" w:lineRule="auto"/>
        <w:ind w:right="393" w:hanging="509"/>
        <w:jc w:val="both"/>
      </w:pPr>
      <w:r>
        <w:t xml:space="preserve">Julien Bramel and David Simchi-Levi. “A location based heuristic for general routing problems”. In: </w:t>
      </w:r>
      <w:r w:rsidRPr="004A1984">
        <w:rPr>
          <w:i/>
        </w:rPr>
        <w:t xml:space="preserve">Operations Research </w:t>
      </w:r>
      <w:r>
        <w:t>43 (4 1995), pp. 649–660.</w:t>
      </w:r>
    </w:p>
    <w:p w14:paraId="3C77347D" w14:textId="77777777" w:rsidR="00DF5104" w:rsidRDefault="00556029" w:rsidP="00DF5104">
      <w:pPr>
        <w:numPr>
          <w:ilvl w:val="0"/>
          <w:numId w:val="4"/>
        </w:numPr>
        <w:spacing w:after="77" w:line="360" w:lineRule="auto"/>
        <w:ind w:right="393" w:hanging="509"/>
        <w:jc w:val="both"/>
      </w:pPr>
      <w:r>
        <w:t xml:space="preserve">Stichting Sanquin Bloedvoorziening. </w:t>
      </w:r>
      <w:r w:rsidRPr="00DF5104">
        <w:rPr>
          <w:rFonts w:ascii="Calibri" w:eastAsia="Calibri" w:hAnsi="Calibri" w:cs="Calibri"/>
          <w:i/>
        </w:rPr>
        <w:t>Annual Reports</w:t>
      </w:r>
      <w:r>
        <w:t>. Amsterdam, The Netherlands, 2011-2021.</w:t>
      </w:r>
    </w:p>
    <w:p w14:paraId="27C04A25" w14:textId="77777777" w:rsidR="00DF5104" w:rsidRDefault="00556029" w:rsidP="00DF5104">
      <w:pPr>
        <w:numPr>
          <w:ilvl w:val="0"/>
          <w:numId w:val="4"/>
        </w:numPr>
        <w:spacing w:after="77" w:line="360" w:lineRule="auto"/>
        <w:ind w:right="393" w:hanging="509"/>
        <w:jc w:val="both"/>
      </w:pPr>
      <w:r>
        <w:t xml:space="preserve">Finnish Red Cross Blood Service. </w:t>
      </w:r>
      <w:r w:rsidRPr="00DF5104">
        <w:rPr>
          <w:rFonts w:ascii="Calibri" w:eastAsia="Calibri" w:hAnsi="Calibri" w:cs="Calibri"/>
          <w:i/>
        </w:rPr>
        <w:t>Blood Products</w:t>
      </w:r>
      <w:r>
        <w:t xml:space="preserve">. Annual Report. </w:t>
      </w:r>
      <w:hyperlink r:id="rId24">
        <w:r w:rsidRPr="00DF5104">
          <w:rPr>
            <w:color w:val="E72582"/>
          </w:rPr>
          <w:t xml:space="preserve">https://vuosikertomus.veripalvelu.fi/en/ </w:t>
        </w:r>
      </w:hyperlink>
      <w:hyperlink r:id="rId25">
        <w:r w:rsidRPr="00DF5104">
          <w:rPr>
            <w:color w:val="E72582"/>
          </w:rPr>
          <w:t>operational-reviews/blood-products.html</w:t>
        </w:r>
      </w:hyperlink>
      <w:hyperlink r:id="rId26">
        <w:r>
          <w:t>.</w:t>
        </w:r>
      </w:hyperlink>
      <w:r>
        <w:t xml:space="preserve"> Helsinki, Finland: Veripalvelu, 2019-2021.</w:t>
      </w:r>
    </w:p>
    <w:p w14:paraId="17AF5FB3" w14:textId="370AC2E6" w:rsidR="00057B8B" w:rsidRDefault="00556029" w:rsidP="00CC1923">
      <w:pPr>
        <w:numPr>
          <w:ilvl w:val="0"/>
          <w:numId w:val="4"/>
        </w:numPr>
        <w:spacing w:after="77" w:line="360" w:lineRule="auto"/>
        <w:ind w:right="393" w:hanging="509"/>
        <w:jc w:val="both"/>
      </w:pPr>
      <w:r>
        <w:t xml:space="preserve">Sanquin. </w:t>
      </w:r>
      <w:r w:rsidRPr="00DF5104">
        <w:rPr>
          <w:i/>
        </w:rPr>
        <w:t xml:space="preserve">What is my blood made of? </w:t>
      </w:r>
      <w:hyperlink r:id="rId27">
        <w:r w:rsidRPr="00DF5104">
          <w:rPr>
            <w:color w:val="E72582"/>
          </w:rPr>
          <w:t>https://www.sanquin.nl/en/become-a-donor/about-blood/what-is-my-</w:t>
        </w:r>
      </w:hyperlink>
      <w:hyperlink r:id="rId28">
        <w:r w:rsidRPr="00CC1923">
          <w:rPr>
            <w:color w:val="E72582"/>
          </w:rPr>
          <w:t>blood-made-of</w:t>
        </w:r>
      </w:hyperlink>
      <w:hyperlink r:id="rId29">
        <w:r>
          <w:t>.</w:t>
        </w:r>
      </w:hyperlink>
      <w:r>
        <w:t xml:space="preserve"> Accessed: 2021/06/30. 2021.</w:t>
      </w:r>
    </w:p>
    <w:p w14:paraId="3DF701B6" w14:textId="6CE86C07" w:rsidR="00057B8B" w:rsidRDefault="007D797D" w:rsidP="00DF5104">
      <w:pPr>
        <w:numPr>
          <w:ilvl w:val="0"/>
          <w:numId w:val="4"/>
        </w:numPr>
        <w:spacing w:after="77" w:line="360" w:lineRule="auto"/>
        <w:ind w:right="393" w:hanging="509"/>
        <w:jc w:val="both"/>
      </w:pPr>
      <w:r w:rsidRPr="00E769C6">
        <w:t xml:space="preserve">Sanquin Plasma Products. </w:t>
      </w:r>
      <w:r w:rsidRPr="00E769C6">
        <w:rPr>
          <w:i/>
        </w:rPr>
        <w:t>Omniplasma: a pooled, sd treated and prion filtered plasma</w:t>
      </w:r>
      <w:r w:rsidRPr="00E769C6">
        <w:t>.</w:t>
      </w:r>
      <w:r w:rsidR="00556029" w:rsidRPr="00DF5104">
        <w:t xml:space="preserve"> </w:t>
      </w:r>
      <w:hyperlink r:id="rId30">
        <w:r w:rsidR="000441A9">
          <w:rPr>
            <w:color w:val="E72582"/>
          </w:rPr>
          <w:t>https://www.</w:t>
        </w:r>
        <w:r>
          <w:rPr>
            <w:color w:val="E72582"/>
          </w:rPr>
          <w:t>plasmaprodu</w:t>
        </w:r>
      </w:hyperlink>
      <w:r>
        <w:rPr>
          <w:color w:val="E72582"/>
        </w:rPr>
        <w:t>cts.</w:t>
      </w:r>
      <w:hyperlink r:id="rId31">
        <w:r w:rsidR="000441A9">
          <w:rPr>
            <w:color w:val="E72582"/>
          </w:rPr>
          <w:t>com/for-professionals/product-overview/critical-care/omniplasma</w:t>
        </w:r>
      </w:hyperlink>
      <w:hyperlink r:id="rId32">
        <w:r w:rsidR="00556029">
          <w:t>.</w:t>
        </w:r>
      </w:hyperlink>
      <w:r w:rsidR="00556029">
        <w:t xml:space="preserve"> Accessed: 2021/06/30. 2021.</w:t>
      </w:r>
    </w:p>
    <w:p w14:paraId="2E733B88" w14:textId="2BA7A06B" w:rsidR="00057B8B" w:rsidRDefault="00556029" w:rsidP="00DF5104">
      <w:pPr>
        <w:numPr>
          <w:ilvl w:val="0"/>
          <w:numId w:val="4"/>
        </w:numPr>
        <w:spacing w:after="77" w:line="360" w:lineRule="auto"/>
        <w:ind w:right="393" w:hanging="509"/>
        <w:jc w:val="both"/>
      </w:pPr>
      <w:r w:rsidRPr="00DF5104">
        <w:t>Python</w:t>
      </w:r>
      <w:r w:rsidR="007D797D">
        <w:t xml:space="preserve"> Core Team. </w:t>
      </w:r>
      <w:r w:rsidR="007D797D">
        <w:rPr>
          <w:i/>
        </w:rPr>
        <w:t>Python: A dynamic, open source programming language</w:t>
      </w:r>
      <w:r w:rsidR="007D797D">
        <w:t>. Python version 3</w:t>
      </w:r>
      <w:r>
        <w:t>.9.13.</w:t>
      </w:r>
      <w:r w:rsidR="007D797D">
        <w:t xml:space="preserve"> Python Software </w:t>
      </w:r>
      <w:r>
        <w:t xml:space="preserve">Foundation. 2022. </w:t>
      </w:r>
      <w:r w:rsidRPr="00732AC5">
        <w:t>url</w:t>
      </w:r>
      <w:r>
        <w:t xml:space="preserve">: </w:t>
      </w:r>
      <w:hyperlink r:id="rId33">
        <w:r>
          <w:rPr>
            <w:color w:val="E72582"/>
          </w:rPr>
          <w:t>https://www.python.org/</w:t>
        </w:r>
      </w:hyperlink>
      <w:hyperlink r:id="rId34">
        <w:r>
          <w:t>.</w:t>
        </w:r>
      </w:hyperlink>
    </w:p>
    <w:p w14:paraId="15BF9E09" w14:textId="77777777" w:rsidR="00057B8B" w:rsidRDefault="00556029" w:rsidP="00DF5104">
      <w:pPr>
        <w:numPr>
          <w:ilvl w:val="0"/>
          <w:numId w:val="4"/>
        </w:numPr>
        <w:spacing w:after="77" w:line="360" w:lineRule="auto"/>
        <w:ind w:right="393" w:hanging="509"/>
        <w:jc w:val="both"/>
      </w:pPr>
      <w:r>
        <w:t xml:space="preserve">LLC Gurobi Optimization. </w:t>
      </w:r>
      <w:r w:rsidRPr="004A1984">
        <w:rPr>
          <w:i/>
        </w:rPr>
        <w:t>Gurobi optimizer reference manual</w:t>
      </w:r>
      <w:r>
        <w:t>. 2021.</w:t>
      </w:r>
    </w:p>
    <w:p w14:paraId="731E79A3" w14:textId="34335E8E" w:rsidR="00057B8B" w:rsidRDefault="00556029" w:rsidP="00DF5104">
      <w:pPr>
        <w:numPr>
          <w:ilvl w:val="0"/>
          <w:numId w:val="4"/>
        </w:numPr>
        <w:spacing w:after="77" w:line="360" w:lineRule="auto"/>
        <w:ind w:right="393" w:hanging="509"/>
        <w:jc w:val="both"/>
      </w:pPr>
      <w:r>
        <w:t xml:space="preserve">Dimitris Bertsimas and Dick den Hertog. </w:t>
      </w:r>
      <w:r w:rsidRPr="004A1984">
        <w:rPr>
          <w:i/>
        </w:rPr>
        <w:t>Robust and Adaptive Optimization</w:t>
      </w:r>
      <w:r>
        <w:t>. Belmont, Massachusetts: Dynamic</w:t>
      </w:r>
      <w:r w:rsidR="007D797D" w:rsidRPr="00E769C6">
        <w:t xml:space="preserve"> </w:t>
      </w:r>
      <w:r>
        <w:t>Ideas LLC, 2022.</w:t>
      </w:r>
    </w:p>
    <w:p w14:paraId="60324BA7" w14:textId="19F1B5D4" w:rsidR="00C84F27" w:rsidRDefault="00C84F27">
      <w:pPr>
        <w:spacing w:after="160" w:line="259" w:lineRule="auto"/>
        <w:ind w:left="0" w:right="0" w:firstLine="0"/>
        <w:jc w:val="left"/>
      </w:pPr>
      <w:r>
        <w:br w:type="page"/>
      </w:r>
    </w:p>
    <w:p w14:paraId="048D359D" w14:textId="77777777" w:rsidR="00C84F27" w:rsidRDefault="00C84F27" w:rsidP="00C84F27">
      <w:pPr>
        <w:pStyle w:val="Heading1"/>
        <w:numPr>
          <w:ilvl w:val="0"/>
          <w:numId w:val="0"/>
        </w:numPr>
        <w:spacing w:line="360" w:lineRule="auto"/>
        <w:jc w:val="both"/>
      </w:pPr>
      <w:r w:rsidRPr="00494321">
        <w:lastRenderedPageBreak/>
        <w:t>Tables</w:t>
      </w:r>
    </w:p>
    <w:p w14:paraId="384E89C0" w14:textId="77777777" w:rsidR="00C84F27" w:rsidRDefault="00C84F27" w:rsidP="00C84F27">
      <w:pPr>
        <w:ind w:right="322"/>
      </w:pPr>
    </w:p>
    <w:p w14:paraId="380749B1" w14:textId="77777777" w:rsidR="00C84F27" w:rsidRDefault="00C84F27" w:rsidP="00C84F27">
      <w:pPr>
        <w:spacing w:after="0"/>
        <w:ind w:left="-15" w:right="393" w:firstLine="299"/>
      </w:pPr>
    </w:p>
    <w:tbl>
      <w:tblPr>
        <w:tblStyle w:val="TableGrid"/>
        <w:tblW w:w="8294" w:type="dxa"/>
        <w:tblInd w:w="893" w:type="dxa"/>
        <w:tblCellMar>
          <w:top w:w="47" w:type="dxa"/>
          <w:left w:w="124" w:type="dxa"/>
          <w:right w:w="115" w:type="dxa"/>
        </w:tblCellMar>
        <w:tblLook w:val="04A0" w:firstRow="1" w:lastRow="0" w:firstColumn="1" w:lastColumn="0" w:noHBand="0" w:noVBand="1"/>
      </w:tblPr>
      <w:tblGrid>
        <w:gridCol w:w="1619"/>
        <w:gridCol w:w="2076"/>
        <w:gridCol w:w="1549"/>
        <w:gridCol w:w="1055"/>
        <w:gridCol w:w="986"/>
        <w:gridCol w:w="1009"/>
      </w:tblGrid>
      <w:tr w:rsidR="0070736C" w14:paraId="12A82982" w14:textId="77777777" w:rsidTr="004C3CF5">
        <w:trPr>
          <w:trHeight w:val="297"/>
        </w:trPr>
        <w:tc>
          <w:tcPr>
            <w:tcW w:w="3218" w:type="dxa"/>
            <w:gridSpan w:val="2"/>
            <w:tcBorders>
              <w:top w:val="nil"/>
              <w:left w:val="nil"/>
              <w:bottom w:val="single" w:sz="3" w:space="0" w:color="000000"/>
              <w:right w:val="single" w:sz="3" w:space="0" w:color="000000"/>
            </w:tcBorders>
          </w:tcPr>
          <w:p w14:paraId="0AA2D4F5" w14:textId="77777777" w:rsidR="00C84F27" w:rsidRDefault="00C84F27" w:rsidP="00CB4F8F">
            <w:pPr>
              <w:spacing w:before="40" w:after="40" w:line="259" w:lineRule="auto"/>
              <w:ind w:left="0" w:right="0" w:firstLine="0"/>
              <w:jc w:val="left"/>
            </w:pPr>
          </w:p>
        </w:tc>
        <w:tc>
          <w:tcPr>
            <w:tcW w:w="1843" w:type="dxa"/>
            <w:tcBorders>
              <w:top w:val="single" w:sz="3" w:space="0" w:color="000000"/>
              <w:left w:val="single" w:sz="3" w:space="0" w:color="000000"/>
              <w:bottom w:val="single" w:sz="3" w:space="0" w:color="000000"/>
              <w:right w:val="single" w:sz="3" w:space="0" w:color="000000"/>
            </w:tcBorders>
          </w:tcPr>
          <w:p w14:paraId="23D083B0" w14:textId="77777777" w:rsidR="00C84F27" w:rsidRDefault="00C84F27" w:rsidP="00CB4F8F">
            <w:pPr>
              <w:spacing w:before="40" w:after="40" w:line="259" w:lineRule="auto"/>
              <w:ind w:left="0" w:right="0" w:firstLine="0"/>
              <w:jc w:val="left"/>
            </w:pPr>
            <w:r>
              <w:rPr>
                <w:b/>
              </w:rPr>
              <w:t>Current locations</w:t>
            </w:r>
          </w:p>
        </w:tc>
        <w:tc>
          <w:tcPr>
            <w:tcW w:w="3233" w:type="dxa"/>
            <w:gridSpan w:val="3"/>
            <w:tcBorders>
              <w:top w:val="single" w:sz="3" w:space="0" w:color="000000"/>
              <w:left w:val="single" w:sz="3" w:space="0" w:color="000000"/>
              <w:bottom w:val="single" w:sz="3" w:space="0" w:color="000000"/>
              <w:right w:val="single" w:sz="3" w:space="0" w:color="000000"/>
            </w:tcBorders>
          </w:tcPr>
          <w:p w14:paraId="1158B1C2" w14:textId="77777777" w:rsidR="00C84F27" w:rsidRDefault="00C84F27" w:rsidP="00CB4F8F">
            <w:pPr>
              <w:spacing w:before="40" w:after="40" w:line="259" w:lineRule="auto"/>
              <w:ind w:left="0" w:right="0" w:firstLine="0"/>
            </w:pPr>
            <w:r>
              <w:rPr>
                <w:b/>
              </w:rPr>
              <w:t>Optimized DC locations</w:t>
            </w:r>
          </w:p>
        </w:tc>
      </w:tr>
      <w:tr w:rsidR="0070736C" w14:paraId="0DCD10A5" w14:textId="77777777" w:rsidTr="004C3CF5">
        <w:trPr>
          <w:trHeight w:val="278"/>
        </w:trPr>
        <w:tc>
          <w:tcPr>
            <w:tcW w:w="3218" w:type="dxa"/>
            <w:gridSpan w:val="2"/>
            <w:tcBorders>
              <w:top w:val="single" w:sz="3" w:space="0" w:color="000000"/>
              <w:left w:val="single" w:sz="3" w:space="0" w:color="000000"/>
              <w:bottom w:val="single" w:sz="3" w:space="0" w:color="000000"/>
              <w:right w:val="single" w:sz="3" w:space="0" w:color="000000"/>
            </w:tcBorders>
          </w:tcPr>
          <w:p w14:paraId="584D2562" w14:textId="77777777" w:rsidR="00C84F27" w:rsidRDefault="00C84F27" w:rsidP="00CB4F8F">
            <w:pPr>
              <w:spacing w:before="40" w:after="40" w:line="259" w:lineRule="auto"/>
              <w:ind w:left="0" w:right="0" w:firstLine="0"/>
              <w:jc w:val="right"/>
            </w:pPr>
            <w:r>
              <w:rPr>
                <w:b/>
              </w:rPr>
              <w:t>Number of distribution centers</w:t>
            </w:r>
          </w:p>
        </w:tc>
        <w:tc>
          <w:tcPr>
            <w:tcW w:w="1843" w:type="dxa"/>
            <w:tcBorders>
              <w:top w:val="single" w:sz="3" w:space="0" w:color="000000"/>
              <w:left w:val="single" w:sz="3" w:space="0" w:color="000000"/>
              <w:bottom w:val="single" w:sz="3" w:space="0" w:color="000000"/>
              <w:right w:val="single" w:sz="3" w:space="0" w:color="000000"/>
            </w:tcBorders>
          </w:tcPr>
          <w:p w14:paraId="22A0138B" w14:textId="77777777" w:rsidR="00C84F27" w:rsidRDefault="00C84F27" w:rsidP="00CB4F8F">
            <w:pPr>
              <w:spacing w:before="40" w:after="40" w:line="259" w:lineRule="auto"/>
              <w:ind w:left="0" w:right="0" w:firstLine="0"/>
            </w:pPr>
            <w:r>
              <w:t>7</w:t>
            </w:r>
          </w:p>
        </w:tc>
        <w:tc>
          <w:tcPr>
            <w:tcW w:w="1134" w:type="dxa"/>
            <w:tcBorders>
              <w:top w:val="single" w:sz="3" w:space="0" w:color="000000"/>
              <w:left w:val="single" w:sz="3" w:space="0" w:color="000000"/>
              <w:bottom w:val="single" w:sz="3" w:space="0" w:color="000000"/>
              <w:right w:val="single" w:sz="3" w:space="0" w:color="000000"/>
            </w:tcBorders>
          </w:tcPr>
          <w:p w14:paraId="721A8765" w14:textId="77777777" w:rsidR="00C84F27" w:rsidRDefault="00C84F27" w:rsidP="00CB4F8F">
            <w:pPr>
              <w:spacing w:before="40" w:after="40" w:line="259" w:lineRule="auto"/>
              <w:ind w:left="0" w:right="0" w:firstLine="0"/>
            </w:pPr>
            <w:r>
              <w:t>7</w:t>
            </w:r>
          </w:p>
        </w:tc>
        <w:tc>
          <w:tcPr>
            <w:tcW w:w="1022" w:type="dxa"/>
            <w:tcBorders>
              <w:top w:val="single" w:sz="3" w:space="0" w:color="000000"/>
              <w:left w:val="single" w:sz="3" w:space="0" w:color="000000"/>
              <w:bottom w:val="single" w:sz="3" w:space="0" w:color="000000"/>
              <w:right w:val="single" w:sz="3" w:space="0" w:color="000000"/>
            </w:tcBorders>
          </w:tcPr>
          <w:p w14:paraId="7EC92DF7" w14:textId="77777777" w:rsidR="00C84F27" w:rsidRDefault="00C84F27" w:rsidP="00CB4F8F">
            <w:pPr>
              <w:spacing w:before="40" w:after="40" w:line="259" w:lineRule="auto"/>
              <w:ind w:left="0" w:right="0" w:firstLine="0"/>
            </w:pPr>
            <w:r>
              <w:t>6</w:t>
            </w:r>
          </w:p>
        </w:tc>
        <w:tc>
          <w:tcPr>
            <w:tcW w:w="1077" w:type="dxa"/>
            <w:tcBorders>
              <w:top w:val="single" w:sz="3" w:space="0" w:color="000000"/>
              <w:left w:val="single" w:sz="3" w:space="0" w:color="000000"/>
              <w:bottom w:val="single" w:sz="3" w:space="0" w:color="000000"/>
              <w:right w:val="single" w:sz="3" w:space="0" w:color="000000"/>
            </w:tcBorders>
          </w:tcPr>
          <w:p w14:paraId="06F55BBD" w14:textId="77777777" w:rsidR="00C84F27" w:rsidRDefault="00C84F27" w:rsidP="00CB4F8F">
            <w:pPr>
              <w:spacing w:before="40" w:after="40" w:line="259" w:lineRule="auto"/>
              <w:ind w:left="0" w:right="0" w:firstLine="0"/>
            </w:pPr>
            <w:r>
              <w:t>5</w:t>
            </w:r>
          </w:p>
        </w:tc>
      </w:tr>
      <w:tr w:rsidR="0070736C" w14:paraId="2C587F66" w14:textId="77777777" w:rsidTr="004C3CF5">
        <w:trPr>
          <w:trHeight w:val="316"/>
        </w:trPr>
        <w:tc>
          <w:tcPr>
            <w:tcW w:w="3218" w:type="dxa"/>
            <w:gridSpan w:val="2"/>
            <w:tcBorders>
              <w:top w:val="single" w:sz="3" w:space="0" w:color="000000"/>
              <w:left w:val="single" w:sz="3" w:space="0" w:color="000000"/>
              <w:bottom w:val="single" w:sz="3" w:space="0" w:color="000000"/>
              <w:right w:val="single" w:sz="3" w:space="0" w:color="000000"/>
            </w:tcBorders>
          </w:tcPr>
          <w:p w14:paraId="0F043926" w14:textId="77777777" w:rsidR="00C84F27" w:rsidRDefault="00C84F27" w:rsidP="00CB4F8F">
            <w:pPr>
              <w:spacing w:before="40" w:after="40" w:line="259" w:lineRule="auto"/>
              <w:ind w:left="0" w:right="3" w:firstLine="0"/>
              <w:jc w:val="right"/>
            </w:pPr>
            <w:r>
              <w:rPr>
                <w:b/>
              </w:rPr>
              <w:t>Reliability of delivery</w:t>
            </w:r>
          </w:p>
        </w:tc>
        <w:tc>
          <w:tcPr>
            <w:tcW w:w="1843" w:type="dxa"/>
            <w:tcBorders>
              <w:top w:val="single" w:sz="3" w:space="0" w:color="000000"/>
              <w:left w:val="single" w:sz="3" w:space="0" w:color="000000"/>
              <w:bottom w:val="single" w:sz="3" w:space="0" w:color="000000"/>
              <w:right w:val="single" w:sz="3" w:space="0" w:color="000000"/>
            </w:tcBorders>
          </w:tcPr>
          <w:p w14:paraId="30112AEA" w14:textId="77777777" w:rsidR="00C84F27" w:rsidRDefault="00C84F27" w:rsidP="00CB4F8F">
            <w:pPr>
              <w:spacing w:before="40" w:after="40" w:line="259" w:lineRule="auto"/>
              <w:ind w:left="0" w:right="0" w:firstLine="0"/>
            </w:pPr>
            <w:r>
              <w:t>98.05%</w:t>
            </w:r>
          </w:p>
        </w:tc>
        <w:tc>
          <w:tcPr>
            <w:tcW w:w="1134" w:type="dxa"/>
            <w:tcBorders>
              <w:top w:val="single" w:sz="3" w:space="0" w:color="000000"/>
              <w:left w:val="single" w:sz="3" w:space="0" w:color="000000"/>
              <w:bottom w:val="single" w:sz="3" w:space="0" w:color="000000"/>
              <w:right w:val="single" w:sz="3" w:space="0" w:color="000000"/>
            </w:tcBorders>
          </w:tcPr>
          <w:p w14:paraId="1DA8311F" w14:textId="77777777" w:rsidR="00C84F27" w:rsidRDefault="00C84F27" w:rsidP="00CB4F8F">
            <w:pPr>
              <w:spacing w:before="40" w:after="40" w:line="259" w:lineRule="auto"/>
              <w:ind w:left="28" w:right="0" w:firstLine="0"/>
              <w:jc w:val="left"/>
            </w:pPr>
            <w:r>
              <w:t>98.05%</w:t>
            </w:r>
          </w:p>
        </w:tc>
        <w:tc>
          <w:tcPr>
            <w:tcW w:w="1022" w:type="dxa"/>
            <w:tcBorders>
              <w:top w:val="single" w:sz="3" w:space="0" w:color="000000"/>
              <w:left w:val="single" w:sz="3" w:space="0" w:color="000000"/>
              <w:bottom w:val="single" w:sz="3" w:space="0" w:color="000000"/>
              <w:right w:val="single" w:sz="3" w:space="0" w:color="000000"/>
            </w:tcBorders>
          </w:tcPr>
          <w:p w14:paraId="58712B22" w14:textId="77777777" w:rsidR="00C84F27" w:rsidRDefault="00C84F27" w:rsidP="00CB4F8F">
            <w:pPr>
              <w:spacing w:before="40" w:after="40" w:line="259" w:lineRule="auto"/>
              <w:ind w:left="28" w:right="0" w:firstLine="0"/>
              <w:jc w:val="left"/>
            </w:pPr>
            <w:r>
              <w:t>98.05%</w:t>
            </w:r>
          </w:p>
        </w:tc>
        <w:tc>
          <w:tcPr>
            <w:tcW w:w="1077" w:type="dxa"/>
            <w:tcBorders>
              <w:top w:val="single" w:sz="3" w:space="0" w:color="000000"/>
              <w:left w:val="single" w:sz="3" w:space="0" w:color="000000"/>
              <w:bottom w:val="single" w:sz="3" w:space="0" w:color="000000"/>
              <w:right w:val="single" w:sz="3" w:space="0" w:color="000000"/>
            </w:tcBorders>
          </w:tcPr>
          <w:p w14:paraId="08908C06" w14:textId="77777777" w:rsidR="00C84F27" w:rsidRDefault="00C84F27" w:rsidP="00CB4F8F">
            <w:pPr>
              <w:spacing w:before="40" w:after="40" w:line="259" w:lineRule="auto"/>
              <w:ind w:left="0" w:right="0" w:firstLine="0"/>
            </w:pPr>
            <w:r>
              <w:t>98.05%</w:t>
            </w:r>
          </w:p>
        </w:tc>
      </w:tr>
      <w:tr w:rsidR="0070736C" w14:paraId="60E099BB" w14:textId="77777777" w:rsidTr="004C3CF5">
        <w:trPr>
          <w:trHeight w:val="305"/>
        </w:trPr>
        <w:tc>
          <w:tcPr>
            <w:tcW w:w="3218" w:type="dxa"/>
            <w:gridSpan w:val="2"/>
            <w:tcBorders>
              <w:top w:val="single" w:sz="3" w:space="0" w:color="000000"/>
              <w:left w:val="single" w:sz="3" w:space="0" w:color="000000"/>
              <w:bottom w:val="single" w:sz="3" w:space="0" w:color="000000"/>
              <w:right w:val="single" w:sz="3" w:space="0" w:color="000000"/>
            </w:tcBorders>
          </w:tcPr>
          <w:p w14:paraId="5A1C2EE4" w14:textId="77777777" w:rsidR="00C84F27" w:rsidRPr="004C3CF5" w:rsidRDefault="00C84F27" w:rsidP="00CB4F8F">
            <w:pPr>
              <w:spacing w:before="40" w:after="40" w:line="259" w:lineRule="auto"/>
              <w:ind w:left="0" w:right="0" w:firstLine="0"/>
              <w:jc w:val="right"/>
            </w:pPr>
            <w:r>
              <w:rPr>
                <w:b/>
              </w:rPr>
              <w:t>Transportation cost</w:t>
            </w:r>
            <w:r w:rsidR="008D78B4">
              <w:rPr>
                <w:b/>
                <w:lang w:val="en-GB"/>
              </w:rPr>
              <w:t xml:space="preserve"> index</w:t>
            </w:r>
          </w:p>
        </w:tc>
        <w:tc>
          <w:tcPr>
            <w:tcW w:w="1843" w:type="dxa"/>
            <w:tcBorders>
              <w:top w:val="single" w:sz="3" w:space="0" w:color="000000"/>
              <w:left w:val="single" w:sz="3" w:space="0" w:color="000000"/>
              <w:bottom w:val="single" w:sz="3" w:space="0" w:color="000000"/>
              <w:right w:val="single" w:sz="3" w:space="0" w:color="000000"/>
            </w:tcBorders>
          </w:tcPr>
          <w:p w14:paraId="063FBB92" w14:textId="29987407" w:rsidR="00C84F27" w:rsidRPr="00732AC5" w:rsidRDefault="000946FD" w:rsidP="00CB4F8F">
            <w:pPr>
              <w:spacing w:before="40" w:after="40" w:line="259" w:lineRule="auto"/>
              <w:ind w:left="0" w:right="0" w:firstLine="0"/>
              <w:rPr>
                <w:lang w:val="en-GB"/>
              </w:rPr>
            </w:pPr>
            <w:r>
              <w:rPr>
                <w:lang w:val="en-GB"/>
              </w:rPr>
              <w:t>1.0</w:t>
            </w:r>
          </w:p>
        </w:tc>
        <w:tc>
          <w:tcPr>
            <w:tcW w:w="1134" w:type="dxa"/>
            <w:tcBorders>
              <w:top w:val="single" w:sz="3" w:space="0" w:color="000000"/>
              <w:left w:val="single" w:sz="3" w:space="0" w:color="000000"/>
              <w:bottom w:val="single" w:sz="3" w:space="0" w:color="000000"/>
              <w:right w:val="single" w:sz="3" w:space="0" w:color="000000"/>
            </w:tcBorders>
          </w:tcPr>
          <w:p w14:paraId="560B823D" w14:textId="04A154F6" w:rsidR="00C84F27" w:rsidRPr="00732AC5" w:rsidRDefault="008D78B4" w:rsidP="00CB4F8F">
            <w:pPr>
              <w:spacing w:before="40" w:after="40" w:line="259" w:lineRule="auto"/>
              <w:ind w:left="0" w:right="0" w:firstLine="0"/>
              <w:jc w:val="left"/>
              <w:rPr>
                <w:lang w:val="en-GB"/>
              </w:rPr>
            </w:pPr>
            <w:r>
              <w:rPr>
                <w:rFonts w:ascii="Calibri" w:eastAsia="Calibri" w:hAnsi="Calibri" w:cs="Calibri"/>
                <w:lang w:val="en-GB"/>
              </w:rPr>
              <w:t>0.</w:t>
            </w:r>
            <w:r w:rsidR="00C84F27">
              <w:t>903</w:t>
            </w:r>
          </w:p>
        </w:tc>
        <w:tc>
          <w:tcPr>
            <w:tcW w:w="1022" w:type="dxa"/>
            <w:tcBorders>
              <w:top w:val="single" w:sz="3" w:space="0" w:color="000000"/>
              <w:left w:val="single" w:sz="3" w:space="0" w:color="000000"/>
              <w:bottom w:val="single" w:sz="3" w:space="0" w:color="000000"/>
              <w:right w:val="single" w:sz="3" w:space="0" w:color="000000"/>
            </w:tcBorders>
          </w:tcPr>
          <w:p w14:paraId="129052D4" w14:textId="07869C14" w:rsidR="00C84F27" w:rsidRDefault="008D78B4" w:rsidP="00CB4F8F">
            <w:pPr>
              <w:spacing w:before="40" w:after="40" w:line="259" w:lineRule="auto"/>
              <w:ind w:left="0" w:right="0" w:firstLine="0"/>
              <w:jc w:val="left"/>
            </w:pPr>
            <w:r>
              <w:rPr>
                <w:rFonts w:ascii="Calibri" w:eastAsia="Calibri" w:hAnsi="Calibri" w:cs="Calibri"/>
                <w:lang w:val="en-GB"/>
              </w:rPr>
              <w:t>0.</w:t>
            </w:r>
            <w:r w:rsidR="00C84F27">
              <w:t>989</w:t>
            </w:r>
          </w:p>
        </w:tc>
        <w:tc>
          <w:tcPr>
            <w:tcW w:w="1077" w:type="dxa"/>
            <w:tcBorders>
              <w:top w:val="single" w:sz="3" w:space="0" w:color="000000"/>
              <w:left w:val="single" w:sz="3" w:space="0" w:color="000000"/>
              <w:bottom w:val="single" w:sz="3" w:space="0" w:color="000000"/>
              <w:right w:val="single" w:sz="3" w:space="0" w:color="000000"/>
            </w:tcBorders>
          </w:tcPr>
          <w:p w14:paraId="45C63B60" w14:textId="4A145DE8" w:rsidR="00C84F27" w:rsidRDefault="00C84F27" w:rsidP="00CB4F8F">
            <w:pPr>
              <w:spacing w:before="40" w:after="40" w:line="259" w:lineRule="auto"/>
              <w:ind w:left="0" w:right="0" w:firstLine="0"/>
              <w:jc w:val="left"/>
            </w:pPr>
            <w:r>
              <w:t>1</w:t>
            </w:r>
            <w:r w:rsidR="008D78B4">
              <w:rPr>
                <w:lang w:val="en-GB"/>
              </w:rPr>
              <w:t>.</w:t>
            </w:r>
            <w:r>
              <w:t>118</w:t>
            </w:r>
          </w:p>
        </w:tc>
      </w:tr>
      <w:tr w:rsidR="0070736C" w14:paraId="6D299EDF" w14:textId="77777777" w:rsidTr="004C3CF5">
        <w:trPr>
          <w:trHeight w:val="278"/>
        </w:trPr>
        <w:tc>
          <w:tcPr>
            <w:tcW w:w="667" w:type="dxa"/>
            <w:vMerge w:val="restart"/>
            <w:tcBorders>
              <w:top w:val="single" w:sz="3" w:space="0" w:color="000000"/>
              <w:left w:val="single" w:sz="3" w:space="0" w:color="000000"/>
              <w:bottom w:val="single" w:sz="3" w:space="0" w:color="000000"/>
              <w:right w:val="single" w:sz="3" w:space="0" w:color="000000"/>
            </w:tcBorders>
          </w:tcPr>
          <w:p w14:paraId="23767C31" w14:textId="15B6747A" w:rsidR="00C84F27" w:rsidRDefault="00BD5C9C" w:rsidP="00CB4F8F">
            <w:pPr>
              <w:spacing w:before="40" w:after="40" w:line="259" w:lineRule="auto"/>
              <w:ind w:left="60" w:right="0" w:firstLine="0"/>
              <w:jc w:val="left"/>
            </w:pPr>
            <w:r>
              <w:rPr>
                <w:noProof/>
              </w:rPr>
              <mc:AlternateContent>
                <mc:Choice Requires="wps">
                  <w:drawing>
                    <wp:inline distT="0" distB="0" distL="0" distR="0" wp14:anchorId="375F4734" wp14:editId="38574E62">
                      <wp:extent cx="838200" cy="2308860"/>
                      <wp:effectExtent l="0" t="0" r="0" b="0"/>
                      <wp:docPr id="2" name="Rectangle 2"/>
                      <wp:cNvGraphicFramePr/>
                      <a:graphic xmlns:a="http://schemas.openxmlformats.org/drawingml/2006/main">
                        <a:graphicData uri="http://schemas.microsoft.com/office/word/2010/wordprocessingShape">
                          <wps:wsp>
                            <wps:cNvSpPr/>
                            <wps:spPr>
                              <a:xfrm rot="1">
                                <a:off x="0" y="0"/>
                                <a:ext cx="838200" cy="2308860"/>
                              </a:xfrm>
                              <a:prstGeom prst="rect">
                                <a:avLst/>
                              </a:prstGeom>
                              <a:ln>
                                <a:noFill/>
                              </a:ln>
                            </wps:spPr>
                            <wps:txbx>
                              <w:txbxContent>
                                <w:p w14:paraId="6D8D4F38" w14:textId="77777777" w:rsidR="0070736C" w:rsidRDefault="0070736C" w:rsidP="00593785">
                                  <w:pPr>
                                    <w:spacing w:after="0" w:line="259" w:lineRule="auto"/>
                                    <w:ind w:left="0" w:right="0" w:firstLine="0"/>
                                    <w:rPr>
                                      <w:b/>
                                      <w:bCs/>
                                      <w:lang w:val="en-US"/>
                                    </w:rPr>
                                  </w:pPr>
                                </w:p>
                                <w:p w14:paraId="63115521" w14:textId="77777777" w:rsidR="0070736C" w:rsidRDefault="0070736C" w:rsidP="00593785">
                                  <w:pPr>
                                    <w:spacing w:after="0" w:line="259" w:lineRule="auto"/>
                                    <w:ind w:left="0" w:right="0" w:firstLine="0"/>
                                    <w:rPr>
                                      <w:b/>
                                      <w:bCs/>
                                      <w:lang w:val="en-US"/>
                                    </w:rPr>
                                  </w:pPr>
                                </w:p>
                                <w:p w14:paraId="140833DB" w14:textId="77777777" w:rsidR="0070736C" w:rsidRDefault="0070736C" w:rsidP="00593785">
                                  <w:pPr>
                                    <w:spacing w:after="0" w:line="259" w:lineRule="auto"/>
                                    <w:ind w:left="0" w:right="0" w:firstLine="0"/>
                                    <w:rPr>
                                      <w:b/>
                                      <w:bCs/>
                                      <w:lang w:val="en-US"/>
                                    </w:rPr>
                                  </w:pPr>
                                </w:p>
                                <w:p w14:paraId="71FB0321" w14:textId="77777777" w:rsidR="0070736C" w:rsidRDefault="0070736C" w:rsidP="00593785">
                                  <w:pPr>
                                    <w:spacing w:after="0" w:line="259" w:lineRule="auto"/>
                                    <w:ind w:left="0" w:right="0" w:firstLine="0"/>
                                    <w:rPr>
                                      <w:b/>
                                      <w:bCs/>
                                      <w:lang w:val="en-US"/>
                                    </w:rPr>
                                  </w:pPr>
                                </w:p>
                                <w:p w14:paraId="4DE9EDF5" w14:textId="77777777" w:rsidR="0070736C" w:rsidRDefault="0070736C" w:rsidP="00593785">
                                  <w:pPr>
                                    <w:spacing w:after="0" w:line="259" w:lineRule="auto"/>
                                    <w:ind w:left="0" w:right="0" w:firstLine="0"/>
                                    <w:rPr>
                                      <w:b/>
                                      <w:bCs/>
                                      <w:lang w:val="en-US"/>
                                    </w:rPr>
                                  </w:pPr>
                                </w:p>
                                <w:p w14:paraId="2A7FBC44" w14:textId="7F968E9C" w:rsidR="0070736C" w:rsidRDefault="00BD5C9C" w:rsidP="00593785">
                                  <w:pPr>
                                    <w:spacing w:after="0" w:line="259" w:lineRule="auto"/>
                                    <w:ind w:left="0" w:right="0" w:firstLine="0"/>
                                    <w:rPr>
                                      <w:b/>
                                      <w:bCs/>
                                      <w:lang w:val="en-US"/>
                                    </w:rPr>
                                  </w:pPr>
                                  <w:r w:rsidRPr="001D3ADD">
                                    <w:rPr>
                                      <w:b/>
                                      <w:bCs/>
                                      <w:lang w:val="en-US"/>
                                    </w:rPr>
                                    <w:t xml:space="preserve">Cities with a </w:t>
                                  </w:r>
                                </w:p>
                                <w:p w14:paraId="1F2EDD20" w14:textId="77777777" w:rsidR="0070736C" w:rsidRDefault="00BD5C9C" w:rsidP="00593785">
                                  <w:pPr>
                                    <w:spacing w:after="0" w:line="259" w:lineRule="auto"/>
                                    <w:ind w:left="0" w:right="0" w:firstLine="0"/>
                                    <w:rPr>
                                      <w:b/>
                                      <w:bCs/>
                                      <w:lang w:val="en-US"/>
                                    </w:rPr>
                                  </w:pPr>
                                  <w:r w:rsidRPr="001D3ADD">
                                    <w:rPr>
                                      <w:b/>
                                      <w:bCs/>
                                      <w:lang w:val="en-US"/>
                                    </w:rPr>
                                    <w:t xml:space="preserve">distribution </w:t>
                                  </w:r>
                                </w:p>
                                <w:p w14:paraId="1D439937" w14:textId="79507895" w:rsidR="00BD5C9C" w:rsidRDefault="00BD5C9C" w:rsidP="00593785">
                                  <w:pPr>
                                    <w:spacing w:after="0" w:line="259" w:lineRule="auto"/>
                                    <w:ind w:left="0" w:right="0" w:firstLine="0"/>
                                    <w:rPr>
                                      <w:b/>
                                      <w:bCs/>
                                      <w:lang w:val="en-US"/>
                                    </w:rPr>
                                  </w:pPr>
                                  <w:r w:rsidRPr="001D3ADD">
                                    <w:rPr>
                                      <w:b/>
                                      <w:bCs/>
                                      <w:lang w:val="en-US"/>
                                    </w:rPr>
                                    <w:t>center</w:t>
                                  </w:r>
                                </w:p>
                                <w:p w14:paraId="45599F55" w14:textId="77777777" w:rsidR="00BD5C9C" w:rsidRDefault="00BD5C9C" w:rsidP="00593785">
                                  <w:pPr>
                                    <w:spacing w:after="0" w:line="259" w:lineRule="auto"/>
                                    <w:ind w:left="0" w:right="0" w:firstLine="0"/>
                                    <w:jc w:val="left"/>
                                  </w:pPr>
                                </w:p>
                              </w:txbxContent>
                            </wps:txbx>
                            <wps:bodyPr horzOverflow="overflow" vert="horz" lIns="0" tIns="0" rIns="0" bIns="0" rtlCol="0">
                              <a:noAutofit/>
                            </wps:bodyPr>
                          </wps:wsp>
                        </a:graphicData>
                      </a:graphic>
                    </wp:inline>
                  </w:drawing>
                </mc:Choice>
                <mc:Fallback>
                  <w:pict>
                    <v:rect w14:anchorId="375F4734" id="Rectangle 2" o:spid="_x0000_s1026" style="width:66pt;height:181.8pt;rotation:1fd;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" filled="f" stroked="f">
                      <v:textbox inset="0,0,0,0">
                        <w:txbxContent>
                          <w:p w14:paraId="6D8D4F38" w14:textId="77777777" w:rsidR="0070736C" w:rsidRDefault="0070736C" w:rsidP="00593785">
                            <w:pPr>
                              <w:spacing w:after="0" w:line="259" w:lineRule="auto"/>
                              <w:ind w:left="0" w:right="0" w:firstLine="0"/>
                              <w:rPr>
                                <w:b/>
                                <w:bCs/>
                                <w:lang w:val="en-US"/>
                              </w:rPr>
                            </w:pPr>
                          </w:p>
                          <w:p w14:paraId="63115521" w14:textId="77777777" w:rsidR="0070736C" w:rsidRDefault="0070736C" w:rsidP="00593785">
                            <w:pPr>
                              <w:spacing w:after="0" w:line="259" w:lineRule="auto"/>
                              <w:ind w:left="0" w:right="0" w:firstLine="0"/>
                              <w:rPr>
                                <w:b/>
                                <w:bCs/>
                                <w:lang w:val="en-US"/>
                              </w:rPr>
                            </w:pPr>
                          </w:p>
                          <w:p w14:paraId="140833DB" w14:textId="77777777" w:rsidR="0070736C" w:rsidRDefault="0070736C" w:rsidP="00593785">
                            <w:pPr>
                              <w:spacing w:after="0" w:line="259" w:lineRule="auto"/>
                              <w:ind w:left="0" w:right="0" w:firstLine="0"/>
                              <w:rPr>
                                <w:b/>
                                <w:bCs/>
                                <w:lang w:val="en-US"/>
                              </w:rPr>
                            </w:pPr>
                          </w:p>
                          <w:p w14:paraId="71FB0321" w14:textId="77777777" w:rsidR="0070736C" w:rsidRDefault="0070736C" w:rsidP="00593785">
                            <w:pPr>
                              <w:spacing w:after="0" w:line="259" w:lineRule="auto"/>
                              <w:ind w:left="0" w:right="0" w:firstLine="0"/>
                              <w:rPr>
                                <w:b/>
                                <w:bCs/>
                                <w:lang w:val="en-US"/>
                              </w:rPr>
                            </w:pPr>
                          </w:p>
                          <w:p w14:paraId="4DE9EDF5" w14:textId="77777777" w:rsidR="0070736C" w:rsidRDefault="0070736C" w:rsidP="00593785">
                            <w:pPr>
                              <w:spacing w:after="0" w:line="259" w:lineRule="auto"/>
                              <w:ind w:left="0" w:right="0" w:firstLine="0"/>
                              <w:rPr>
                                <w:b/>
                                <w:bCs/>
                                <w:lang w:val="en-US"/>
                              </w:rPr>
                            </w:pPr>
                          </w:p>
                          <w:p w14:paraId="2A7FBC44" w14:textId="7F968E9C" w:rsidR="0070736C" w:rsidRDefault="00BD5C9C" w:rsidP="00593785">
                            <w:pPr>
                              <w:spacing w:after="0" w:line="259" w:lineRule="auto"/>
                              <w:ind w:left="0" w:right="0" w:firstLine="0"/>
                              <w:rPr>
                                <w:b/>
                                <w:bCs/>
                                <w:lang w:val="en-US"/>
                              </w:rPr>
                            </w:pPr>
                            <w:r w:rsidRPr="001D3ADD">
                              <w:rPr>
                                <w:b/>
                                <w:bCs/>
                                <w:lang w:val="en-US"/>
                              </w:rPr>
                              <w:t xml:space="preserve">Cities with a </w:t>
                            </w:r>
                          </w:p>
                          <w:p w14:paraId="1F2EDD20" w14:textId="77777777" w:rsidR="0070736C" w:rsidRDefault="00BD5C9C" w:rsidP="00593785">
                            <w:pPr>
                              <w:spacing w:after="0" w:line="259" w:lineRule="auto"/>
                              <w:ind w:left="0" w:right="0" w:firstLine="0"/>
                              <w:rPr>
                                <w:b/>
                                <w:bCs/>
                                <w:lang w:val="en-US"/>
                              </w:rPr>
                            </w:pPr>
                            <w:r w:rsidRPr="001D3ADD">
                              <w:rPr>
                                <w:b/>
                                <w:bCs/>
                                <w:lang w:val="en-US"/>
                              </w:rPr>
                              <w:t xml:space="preserve">distribution </w:t>
                            </w:r>
                          </w:p>
                          <w:p w14:paraId="1D439937" w14:textId="79507895" w:rsidR="00BD5C9C" w:rsidRDefault="00BD5C9C" w:rsidP="00593785">
                            <w:pPr>
                              <w:spacing w:after="0" w:line="259" w:lineRule="auto"/>
                              <w:ind w:left="0" w:right="0" w:firstLine="0"/>
                              <w:rPr>
                                <w:b/>
                                <w:bCs/>
                                <w:lang w:val="en-US"/>
                              </w:rPr>
                            </w:pPr>
                            <w:r w:rsidRPr="001D3ADD">
                              <w:rPr>
                                <w:b/>
                                <w:bCs/>
                                <w:lang w:val="en-US"/>
                              </w:rPr>
                              <w:t>center</w:t>
                            </w:r>
                          </w:p>
                          <w:p w14:paraId="45599F55" w14:textId="77777777" w:rsidR="00BD5C9C" w:rsidRDefault="00BD5C9C" w:rsidP="00593785">
                            <w:pPr>
                              <w:spacing w:after="0" w:line="259" w:lineRule="auto"/>
                              <w:ind w:left="0" w:right="0" w:firstLine="0"/>
                              <w:jc w:val="left"/>
                            </w:pPr>
                          </w:p>
                        </w:txbxContent>
                      </v:textbox>
                      <w10:anchorlock/>
                    </v:rect>
                  </w:pict>
                </mc:Fallback>
              </mc:AlternateContent>
            </w:r>
          </w:p>
        </w:tc>
        <w:tc>
          <w:tcPr>
            <w:tcW w:w="2551" w:type="dxa"/>
            <w:tcBorders>
              <w:top w:val="single" w:sz="3" w:space="0" w:color="000000"/>
              <w:left w:val="single" w:sz="3" w:space="0" w:color="000000"/>
              <w:bottom w:val="single" w:sz="3" w:space="0" w:color="000000"/>
              <w:right w:val="single" w:sz="3" w:space="0" w:color="000000"/>
            </w:tcBorders>
          </w:tcPr>
          <w:p w14:paraId="138734CD" w14:textId="77777777" w:rsidR="00C84F27" w:rsidRDefault="00C84F27" w:rsidP="00CB4F8F">
            <w:pPr>
              <w:spacing w:before="40" w:after="40" w:line="259" w:lineRule="auto"/>
              <w:ind w:left="0" w:right="0" w:firstLine="0"/>
              <w:jc w:val="left"/>
            </w:pPr>
            <w:r>
              <w:rPr>
                <w:b/>
              </w:rPr>
              <w:t>Amsterdam</w:t>
            </w:r>
          </w:p>
        </w:tc>
        <w:tc>
          <w:tcPr>
            <w:tcW w:w="1843" w:type="dxa"/>
            <w:tcBorders>
              <w:top w:val="single" w:sz="3" w:space="0" w:color="000000"/>
              <w:left w:val="single" w:sz="3" w:space="0" w:color="000000"/>
              <w:bottom w:val="single" w:sz="3" w:space="0" w:color="000000"/>
              <w:right w:val="single" w:sz="3" w:space="0" w:color="000000"/>
            </w:tcBorders>
          </w:tcPr>
          <w:p w14:paraId="45015D83" w14:textId="77777777" w:rsidR="00C84F27" w:rsidRDefault="00C84F27" w:rsidP="00CB4F8F">
            <w:pPr>
              <w:spacing w:before="40" w:after="40" w:line="259" w:lineRule="auto"/>
              <w:ind w:left="0" w:right="8" w:firstLine="0"/>
            </w:pPr>
            <w:r>
              <w:t>x</w:t>
            </w:r>
          </w:p>
        </w:tc>
        <w:tc>
          <w:tcPr>
            <w:tcW w:w="1134" w:type="dxa"/>
            <w:tcBorders>
              <w:top w:val="single" w:sz="3" w:space="0" w:color="000000"/>
              <w:left w:val="single" w:sz="3" w:space="0" w:color="000000"/>
              <w:bottom w:val="single" w:sz="3" w:space="0" w:color="000000"/>
              <w:right w:val="single" w:sz="3" w:space="0" w:color="000000"/>
            </w:tcBorders>
          </w:tcPr>
          <w:p w14:paraId="606D378A" w14:textId="77777777" w:rsidR="00C84F27" w:rsidRDefault="00C84F27" w:rsidP="00CB4F8F">
            <w:pPr>
              <w:spacing w:before="40" w:after="40" w:line="259" w:lineRule="auto"/>
              <w:ind w:left="0" w:right="8" w:firstLine="0"/>
            </w:pPr>
            <w:r>
              <w:t>x</w:t>
            </w:r>
          </w:p>
        </w:tc>
        <w:tc>
          <w:tcPr>
            <w:tcW w:w="1022" w:type="dxa"/>
            <w:tcBorders>
              <w:top w:val="single" w:sz="3" w:space="0" w:color="000000"/>
              <w:left w:val="single" w:sz="3" w:space="0" w:color="000000"/>
              <w:bottom w:val="single" w:sz="3" w:space="0" w:color="000000"/>
              <w:right w:val="single" w:sz="3" w:space="0" w:color="000000"/>
            </w:tcBorders>
          </w:tcPr>
          <w:p w14:paraId="58F897E0" w14:textId="77777777" w:rsidR="00C84F27" w:rsidRDefault="00C84F27" w:rsidP="00CB4F8F">
            <w:pPr>
              <w:spacing w:before="40" w:after="40" w:line="259" w:lineRule="auto"/>
              <w:ind w:left="0" w:right="8" w:firstLine="0"/>
            </w:pPr>
            <w:r>
              <w:t>x</w:t>
            </w:r>
          </w:p>
        </w:tc>
        <w:tc>
          <w:tcPr>
            <w:tcW w:w="1077" w:type="dxa"/>
            <w:tcBorders>
              <w:top w:val="single" w:sz="3" w:space="0" w:color="000000"/>
              <w:left w:val="single" w:sz="3" w:space="0" w:color="000000"/>
              <w:bottom w:val="single" w:sz="3" w:space="0" w:color="000000"/>
              <w:right w:val="single" w:sz="3" w:space="0" w:color="000000"/>
            </w:tcBorders>
          </w:tcPr>
          <w:p w14:paraId="53E7580C" w14:textId="77777777" w:rsidR="00C84F27" w:rsidRDefault="00C84F27" w:rsidP="00CB4F8F">
            <w:pPr>
              <w:spacing w:before="40" w:after="40" w:line="259" w:lineRule="auto"/>
              <w:ind w:left="0" w:right="8" w:firstLine="0"/>
            </w:pPr>
            <w:r>
              <w:t>x</w:t>
            </w:r>
          </w:p>
        </w:tc>
      </w:tr>
      <w:tr w:rsidR="0070736C" w14:paraId="5D40132C" w14:textId="77777777" w:rsidTr="004C3CF5">
        <w:trPr>
          <w:trHeight w:val="297"/>
        </w:trPr>
        <w:tc>
          <w:tcPr>
            <w:tcW w:w="667" w:type="dxa"/>
            <w:vMerge/>
            <w:tcBorders>
              <w:top w:val="nil"/>
              <w:left w:val="single" w:sz="3" w:space="0" w:color="000000"/>
              <w:bottom w:val="nil"/>
              <w:right w:val="single" w:sz="3" w:space="0" w:color="000000"/>
            </w:tcBorders>
          </w:tcPr>
          <w:p w14:paraId="70C0BB08" w14:textId="77777777" w:rsidR="00C84F27" w:rsidRDefault="00C84F27" w:rsidP="00CB4F8F">
            <w:pPr>
              <w:spacing w:before="40" w:after="40" w:line="259" w:lineRule="auto"/>
              <w:ind w:left="0" w:right="0" w:firstLine="0"/>
              <w:jc w:val="left"/>
            </w:pPr>
          </w:p>
        </w:tc>
        <w:tc>
          <w:tcPr>
            <w:tcW w:w="2551" w:type="dxa"/>
            <w:tcBorders>
              <w:top w:val="single" w:sz="3" w:space="0" w:color="000000"/>
              <w:left w:val="single" w:sz="3" w:space="0" w:color="000000"/>
              <w:bottom w:val="single" w:sz="3" w:space="0" w:color="000000"/>
              <w:right w:val="single" w:sz="3" w:space="0" w:color="000000"/>
            </w:tcBorders>
          </w:tcPr>
          <w:p w14:paraId="2CD42302" w14:textId="77777777" w:rsidR="00C84F27" w:rsidRDefault="00C84F27" w:rsidP="00CB4F8F">
            <w:pPr>
              <w:spacing w:before="40" w:after="40" w:line="259" w:lineRule="auto"/>
              <w:ind w:left="0" w:right="0" w:firstLine="0"/>
              <w:jc w:val="left"/>
            </w:pPr>
            <w:r>
              <w:rPr>
                <w:b/>
              </w:rPr>
              <w:t>Groningen</w:t>
            </w:r>
          </w:p>
        </w:tc>
        <w:tc>
          <w:tcPr>
            <w:tcW w:w="1843" w:type="dxa"/>
            <w:tcBorders>
              <w:top w:val="single" w:sz="3" w:space="0" w:color="000000"/>
              <w:left w:val="single" w:sz="3" w:space="0" w:color="000000"/>
              <w:bottom w:val="single" w:sz="3" w:space="0" w:color="000000"/>
              <w:right w:val="single" w:sz="3" w:space="0" w:color="000000"/>
            </w:tcBorders>
          </w:tcPr>
          <w:p w14:paraId="614FDC5D" w14:textId="77777777" w:rsidR="00C84F27" w:rsidRDefault="00C84F27" w:rsidP="00CB4F8F">
            <w:pPr>
              <w:spacing w:before="40" w:after="40" w:line="259" w:lineRule="auto"/>
              <w:ind w:left="0" w:right="8" w:firstLine="0"/>
            </w:pPr>
            <w:r>
              <w:t>x</w:t>
            </w:r>
          </w:p>
        </w:tc>
        <w:tc>
          <w:tcPr>
            <w:tcW w:w="1134" w:type="dxa"/>
            <w:tcBorders>
              <w:top w:val="single" w:sz="3" w:space="0" w:color="000000"/>
              <w:left w:val="single" w:sz="3" w:space="0" w:color="000000"/>
              <w:bottom w:val="single" w:sz="3" w:space="0" w:color="000000"/>
              <w:right w:val="single" w:sz="3" w:space="0" w:color="000000"/>
            </w:tcBorders>
          </w:tcPr>
          <w:p w14:paraId="4FC5D76B" w14:textId="77777777" w:rsidR="00C84F27" w:rsidRDefault="00C84F27" w:rsidP="00CB4F8F">
            <w:pPr>
              <w:spacing w:before="40" w:after="40" w:line="259" w:lineRule="auto"/>
              <w:ind w:left="0" w:right="8" w:firstLine="0"/>
            </w:pPr>
            <w:r>
              <w:t>x</w:t>
            </w:r>
          </w:p>
        </w:tc>
        <w:tc>
          <w:tcPr>
            <w:tcW w:w="1022" w:type="dxa"/>
            <w:tcBorders>
              <w:top w:val="single" w:sz="3" w:space="0" w:color="000000"/>
              <w:left w:val="single" w:sz="3" w:space="0" w:color="000000"/>
              <w:bottom w:val="single" w:sz="3" w:space="0" w:color="000000"/>
              <w:right w:val="single" w:sz="3" w:space="0" w:color="000000"/>
            </w:tcBorders>
          </w:tcPr>
          <w:p w14:paraId="73E5F278" w14:textId="77777777" w:rsidR="00C84F27" w:rsidRDefault="00C84F27" w:rsidP="00CB4F8F">
            <w:pPr>
              <w:spacing w:before="40" w:after="40" w:line="259" w:lineRule="auto"/>
              <w:ind w:left="0" w:right="8" w:firstLine="0"/>
            </w:pPr>
            <w:r>
              <w:t>x</w:t>
            </w:r>
          </w:p>
        </w:tc>
        <w:tc>
          <w:tcPr>
            <w:tcW w:w="1077" w:type="dxa"/>
            <w:tcBorders>
              <w:top w:val="single" w:sz="3" w:space="0" w:color="000000"/>
              <w:left w:val="single" w:sz="3" w:space="0" w:color="000000"/>
              <w:bottom w:val="single" w:sz="3" w:space="0" w:color="000000"/>
              <w:right w:val="single" w:sz="3" w:space="0" w:color="000000"/>
            </w:tcBorders>
          </w:tcPr>
          <w:p w14:paraId="5793D430" w14:textId="77777777" w:rsidR="00C84F27" w:rsidRDefault="00C84F27" w:rsidP="00CB4F8F">
            <w:pPr>
              <w:spacing w:before="40" w:after="40" w:line="259" w:lineRule="auto"/>
              <w:ind w:left="0" w:right="8" w:firstLine="0"/>
            </w:pPr>
            <w:r>
              <w:t>x</w:t>
            </w:r>
          </w:p>
        </w:tc>
      </w:tr>
      <w:tr w:rsidR="0070736C" w14:paraId="0D384E9B" w14:textId="77777777" w:rsidTr="004C3CF5">
        <w:trPr>
          <w:trHeight w:val="270"/>
        </w:trPr>
        <w:tc>
          <w:tcPr>
            <w:tcW w:w="667" w:type="dxa"/>
            <w:vMerge/>
            <w:tcBorders>
              <w:top w:val="nil"/>
              <w:left w:val="single" w:sz="3" w:space="0" w:color="000000"/>
              <w:bottom w:val="nil"/>
              <w:right w:val="single" w:sz="3" w:space="0" w:color="000000"/>
            </w:tcBorders>
          </w:tcPr>
          <w:p w14:paraId="7E2C61BD" w14:textId="77777777" w:rsidR="00C84F27" w:rsidRDefault="00C84F27" w:rsidP="00CB4F8F">
            <w:pPr>
              <w:spacing w:before="40" w:after="40" w:line="259" w:lineRule="auto"/>
              <w:ind w:left="0" w:right="0" w:firstLine="0"/>
              <w:jc w:val="left"/>
            </w:pPr>
          </w:p>
        </w:tc>
        <w:tc>
          <w:tcPr>
            <w:tcW w:w="2551" w:type="dxa"/>
            <w:tcBorders>
              <w:top w:val="single" w:sz="3" w:space="0" w:color="000000"/>
              <w:left w:val="single" w:sz="3" w:space="0" w:color="000000"/>
              <w:bottom w:val="single" w:sz="3" w:space="0" w:color="000000"/>
              <w:right w:val="single" w:sz="3" w:space="0" w:color="000000"/>
            </w:tcBorders>
          </w:tcPr>
          <w:p w14:paraId="07AE78F0" w14:textId="77777777" w:rsidR="00C84F27" w:rsidRDefault="00C84F27" w:rsidP="00CB4F8F">
            <w:pPr>
              <w:spacing w:before="40" w:after="40" w:line="259" w:lineRule="auto"/>
              <w:ind w:left="0" w:right="0" w:firstLine="0"/>
              <w:jc w:val="left"/>
            </w:pPr>
            <w:r>
              <w:rPr>
                <w:b/>
              </w:rPr>
              <w:t>Rotterdam</w:t>
            </w:r>
          </w:p>
        </w:tc>
        <w:tc>
          <w:tcPr>
            <w:tcW w:w="1843" w:type="dxa"/>
            <w:tcBorders>
              <w:top w:val="single" w:sz="3" w:space="0" w:color="000000"/>
              <w:left w:val="single" w:sz="3" w:space="0" w:color="000000"/>
              <w:bottom w:val="single" w:sz="3" w:space="0" w:color="000000"/>
              <w:right w:val="single" w:sz="3" w:space="0" w:color="000000"/>
            </w:tcBorders>
          </w:tcPr>
          <w:p w14:paraId="4B624A9B" w14:textId="77777777" w:rsidR="00C84F27" w:rsidRDefault="00C84F27" w:rsidP="00CB4F8F">
            <w:pPr>
              <w:spacing w:before="40" w:after="40" w:line="259" w:lineRule="auto"/>
              <w:ind w:left="0" w:right="8" w:firstLine="0"/>
            </w:pPr>
            <w:r>
              <w:t>x</w:t>
            </w:r>
          </w:p>
        </w:tc>
        <w:tc>
          <w:tcPr>
            <w:tcW w:w="1134" w:type="dxa"/>
            <w:tcBorders>
              <w:top w:val="single" w:sz="3" w:space="0" w:color="000000"/>
              <w:left w:val="single" w:sz="3" w:space="0" w:color="000000"/>
              <w:bottom w:val="single" w:sz="3" w:space="0" w:color="000000"/>
              <w:right w:val="single" w:sz="3" w:space="0" w:color="000000"/>
            </w:tcBorders>
          </w:tcPr>
          <w:p w14:paraId="14D4F7B9" w14:textId="77777777" w:rsidR="00C84F27" w:rsidRDefault="00C84F27" w:rsidP="00CB4F8F">
            <w:pPr>
              <w:spacing w:before="40" w:after="40" w:line="259" w:lineRule="auto"/>
              <w:ind w:left="0" w:right="8" w:firstLine="0"/>
            </w:pPr>
            <w:r>
              <w:t>x</w:t>
            </w:r>
          </w:p>
        </w:tc>
        <w:tc>
          <w:tcPr>
            <w:tcW w:w="1022" w:type="dxa"/>
            <w:tcBorders>
              <w:top w:val="single" w:sz="3" w:space="0" w:color="000000"/>
              <w:left w:val="single" w:sz="3" w:space="0" w:color="000000"/>
              <w:bottom w:val="single" w:sz="3" w:space="0" w:color="000000"/>
              <w:right w:val="single" w:sz="3" w:space="0" w:color="000000"/>
            </w:tcBorders>
          </w:tcPr>
          <w:p w14:paraId="49303EC3" w14:textId="77777777" w:rsidR="00C84F27" w:rsidRDefault="00C84F27" w:rsidP="00CB4F8F">
            <w:pPr>
              <w:spacing w:before="40" w:after="40" w:line="259" w:lineRule="auto"/>
              <w:ind w:left="0" w:right="8" w:firstLine="0"/>
            </w:pPr>
            <w:r>
              <w:t>x</w:t>
            </w:r>
          </w:p>
        </w:tc>
        <w:tc>
          <w:tcPr>
            <w:tcW w:w="1077" w:type="dxa"/>
            <w:tcBorders>
              <w:top w:val="single" w:sz="3" w:space="0" w:color="000000"/>
              <w:left w:val="single" w:sz="3" w:space="0" w:color="000000"/>
              <w:bottom w:val="single" w:sz="3" w:space="0" w:color="000000"/>
              <w:right w:val="single" w:sz="3" w:space="0" w:color="000000"/>
            </w:tcBorders>
          </w:tcPr>
          <w:p w14:paraId="5AE48E6A" w14:textId="77777777" w:rsidR="00C84F27" w:rsidRDefault="00C84F27" w:rsidP="00CB4F8F">
            <w:pPr>
              <w:spacing w:before="40" w:after="40" w:line="259" w:lineRule="auto"/>
              <w:ind w:left="0" w:right="8" w:firstLine="0"/>
            </w:pPr>
            <w:r>
              <w:t>x</w:t>
            </w:r>
          </w:p>
        </w:tc>
      </w:tr>
      <w:tr w:rsidR="0070736C" w14:paraId="0A47A9DA" w14:textId="77777777" w:rsidTr="004C3CF5">
        <w:trPr>
          <w:trHeight w:val="274"/>
        </w:trPr>
        <w:tc>
          <w:tcPr>
            <w:tcW w:w="667" w:type="dxa"/>
            <w:vMerge/>
            <w:tcBorders>
              <w:top w:val="nil"/>
              <w:left w:val="single" w:sz="3" w:space="0" w:color="000000"/>
              <w:bottom w:val="nil"/>
              <w:right w:val="single" w:sz="3" w:space="0" w:color="000000"/>
            </w:tcBorders>
          </w:tcPr>
          <w:p w14:paraId="442C3878" w14:textId="77777777" w:rsidR="00C84F27" w:rsidRDefault="00C84F27" w:rsidP="00CB4F8F">
            <w:pPr>
              <w:spacing w:before="40" w:after="40" w:line="259" w:lineRule="auto"/>
              <w:ind w:left="0" w:right="0" w:firstLine="0"/>
              <w:jc w:val="left"/>
            </w:pPr>
          </w:p>
        </w:tc>
        <w:tc>
          <w:tcPr>
            <w:tcW w:w="2551" w:type="dxa"/>
            <w:tcBorders>
              <w:top w:val="single" w:sz="3" w:space="0" w:color="000000"/>
              <w:left w:val="single" w:sz="3" w:space="0" w:color="000000"/>
              <w:bottom w:val="single" w:sz="3" w:space="0" w:color="000000"/>
              <w:right w:val="single" w:sz="3" w:space="0" w:color="000000"/>
            </w:tcBorders>
          </w:tcPr>
          <w:p w14:paraId="6F7F3B38" w14:textId="77777777" w:rsidR="00C84F27" w:rsidRDefault="00C84F27" w:rsidP="00CB4F8F">
            <w:pPr>
              <w:spacing w:before="40" w:after="40" w:line="259" w:lineRule="auto"/>
              <w:ind w:left="0" w:right="0" w:firstLine="0"/>
              <w:jc w:val="left"/>
            </w:pPr>
            <w:r>
              <w:rPr>
                <w:b/>
              </w:rPr>
              <w:t>Deventer</w:t>
            </w:r>
          </w:p>
        </w:tc>
        <w:tc>
          <w:tcPr>
            <w:tcW w:w="1843" w:type="dxa"/>
            <w:tcBorders>
              <w:top w:val="single" w:sz="3" w:space="0" w:color="000000"/>
              <w:left w:val="single" w:sz="3" w:space="0" w:color="000000"/>
              <w:bottom w:val="single" w:sz="3" w:space="0" w:color="000000"/>
              <w:right w:val="single" w:sz="3" w:space="0" w:color="000000"/>
            </w:tcBorders>
          </w:tcPr>
          <w:p w14:paraId="7F0FB532" w14:textId="77777777" w:rsidR="00C84F27" w:rsidRDefault="00C84F27" w:rsidP="00CB4F8F">
            <w:pPr>
              <w:spacing w:before="40" w:after="40" w:line="259" w:lineRule="auto"/>
              <w:ind w:left="0" w:right="8" w:firstLine="0"/>
            </w:pPr>
            <w:r>
              <w:t>x</w:t>
            </w:r>
          </w:p>
        </w:tc>
        <w:tc>
          <w:tcPr>
            <w:tcW w:w="1134" w:type="dxa"/>
            <w:tcBorders>
              <w:top w:val="single" w:sz="3" w:space="0" w:color="000000"/>
              <w:left w:val="single" w:sz="3" w:space="0" w:color="000000"/>
              <w:bottom w:val="single" w:sz="3" w:space="0" w:color="000000"/>
              <w:right w:val="single" w:sz="3" w:space="0" w:color="000000"/>
            </w:tcBorders>
          </w:tcPr>
          <w:p w14:paraId="18A74810" w14:textId="77777777" w:rsidR="00C84F27" w:rsidRDefault="00C84F27" w:rsidP="00CB4F8F">
            <w:pPr>
              <w:spacing w:before="40" w:after="40" w:line="259" w:lineRule="auto"/>
              <w:ind w:left="0" w:right="8" w:firstLine="0"/>
            </w:pPr>
            <w:r>
              <w:t>x</w:t>
            </w:r>
          </w:p>
        </w:tc>
        <w:tc>
          <w:tcPr>
            <w:tcW w:w="1022" w:type="dxa"/>
            <w:tcBorders>
              <w:top w:val="single" w:sz="3" w:space="0" w:color="000000"/>
              <w:left w:val="single" w:sz="3" w:space="0" w:color="000000"/>
              <w:bottom w:val="single" w:sz="3" w:space="0" w:color="000000"/>
              <w:right w:val="single" w:sz="3" w:space="0" w:color="000000"/>
            </w:tcBorders>
          </w:tcPr>
          <w:p w14:paraId="64843BE4" w14:textId="77777777" w:rsidR="00C84F27" w:rsidRDefault="00C84F27" w:rsidP="00CB4F8F">
            <w:pPr>
              <w:spacing w:before="40" w:after="40" w:line="259" w:lineRule="auto"/>
              <w:ind w:left="0" w:right="8" w:firstLine="0"/>
            </w:pPr>
            <w:r>
              <w:t>x</w:t>
            </w:r>
          </w:p>
        </w:tc>
        <w:tc>
          <w:tcPr>
            <w:tcW w:w="1077" w:type="dxa"/>
            <w:tcBorders>
              <w:top w:val="single" w:sz="3" w:space="0" w:color="000000"/>
              <w:left w:val="single" w:sz="3" w:space="0" w:color="000000"/>
              <w:bottom w:val="single" w:sz="3" w:space="0" w:color="000000"/>
              <w:right w:val="single" w:sz="3" w:space="0" w:color="000000"/>
            </w:tcBorders>
          </w:tcPr>
          <w:p w14:paraId="3FFA8EDE" w14:textId="77777777" w:rsidR="00C84F27" w:rsidRDefault="00C84F27" w:rsidP="00CB4F8F">
            <w:pPr>
              <w:spacing w:before="40" w:after="40" w:line="259" w:lineRule="auto"/>
              <w:ind w:left="0" w:right="0" w:firstLine="0"/>
              <w:jc w:val="left"/>
            </w:pPr>
          </w:p>
        </w:tc>
      </w:tr>
      <w:tr w:rsidR="0070736C" w14:paraId="79F37AF2" w14:textId="77777777" w:rsidTr="004C3CF5">
        <w:trPr>
          <w:trHeight w:val="297"/>
        </w:trPr>
        <w:tc>
          <w:tcPr>
            <w:tcW w:w="667" w:type="dxa"/>
            <w:vMerge/>
            <w:tcBorders>
              <w:top w:val="nil"/>
              <w:left w:val="single" w:sz="3" w:space="0" w:color="000000"/>
              <w:bottom w:val="nil"/>
              <w:right w:val="single" w:sz="3" w:space="0" w:color="000000"/>
            </w:tcBorders>
          </w:tcPr>
          <w:p w14:paraId="7A4BC371" w14:textId="77777777" w:rsidR="00C84F27" w:rsidRDefault="00C84F27" w:rsidP="00CB4F8F">
            <w:pPr>
              <w:spacing w:before="40" w:after="40" w:line="259" w:lineRule="auto"/>
              <w:ind w:left="0" w:right="0" w:firstLine="0"/>
              <w:jc w:val="left"/>
            </w:pPr>
          </w:p>
        </w:tc>
        <w:tc>
          <w:tcPr>
            <w:tcW w:w="2551" w:type="dxa"/>
            <w:tcBorders>
              <w:top w:val="single" w:sz="3" w:space="0" w:color="000000"/>
              <w:left w:val="single" w:sz="3" w:space="0" w:color="000000"/>
              <w:bottom w:val="single" w:sz="3" w:space="0" w:color="000000"/>
              <w:right w:val="single" w:sz="3" w:space="0" w:color="000000"/>
            </w:tcBorders>
          </w:tcPr>
          <w:p w14:paraId="4795CF8B" w14:textId="77777777" w:rsidR="00C84F27" w:rsidRDefault="00C84F27" w:rsidP="00CB4F8F">
            <w:pPr>
              <w:spacing w:before="40" w:after="40" w:line="259" w:lineRule="auto"/>
              <w:ind w:left="0" w:right="0" w:firstLine="0"/>
              <w:jc w:val="left"/>
            </w:pPr>
            <w:r>
              <w:rPr>
                <w:b/>
              </w:rPr>
              <w:t>Apeldoorn</w:t>
            </w:r>
          </w:p>
        </w:tc>
        <w:tc>
          <w:tcPr>
            <w:tcW w:w="1843" w:type="dxa"/>
            <w:tcBorders>
              <w:top w:val="single" w:sz="3" w:space="0" w:color="000000"/>
              <w:left w:val="single" w:sz="3" w:space="0" w:color="000000"/>
              <w:bottom w:val="single" w:sz="3" w:space="0" w:color="000000"/>
              <w:right w:val="single" w:sz="3" w:space="0" w:color="000000"/>
            </w:tcBorders>
          </w:tcPr>
          <w:p w14:paraId="5947ED53" w14:textId="77777777" w:rsidR="00C84F27" w:rsidRDefault="00C84F27" w:rsidP="00CB4F8F">
            <w:pPr>
              <w:spacing w:before="40" w:after="40" w:line="259" w:lineRule="auto"/>
              <w:ind w:left="0" w:right="0" w:firstLine="0"/>
              <w:jc w:val="left"/>
            </w:pPr>
          </w:p>
        </w:tc>
        <w:tc>
          <w:tcPr>
            <w:tcW w:w="1134" w:type="dxa"/>
            <w:tcBorders>
              <w:top w:val="single" w:sz="3" w:space="0" w:color="000000"/>
              <w:left w:val="single" w:sz="3" w:space="0" w:color="000000"/>
              <w:bottom w:val="single" w:sz="3" w:space="0" w:color="000000"/>
              <w:right w:val="single" w:sz="3" w:space="0" w:color="000000"/>
            </w:tcBorders>
          </w:tcPr>
          <w:p w14:paraId="37685D39" w14:textId="77777777" w:rsidR="00C84F27" w:rsidRDefault="00C84F27" w:rsidP="00CB4F8F">
            <w:pPr>
              <w:spacing w:before="40" w:after="40" w:line="259" w:lineRule="auto"/>
              <w:ind w:left="0" w:right="0" w:firstLine="0"/>
              <w:jc w:val="left"/>
            </w:pPr>
          </w:p>
        </w:tc>
        <w:tc>
          <w:tcPr>
            <w:tcW w:w="1022" w:type="dxa"/>
            <w:tcBorders>
              <w:top w:val="single" w:sz="3" w:space="0" w:color="000000"/>
              <w:left w:val="single" w:sz="3" w:space="0" w:color="000000"/>
              <w:bottom w:val="single" w:sz="3" w:space="0" w:color="000000"/>
              <w:right w:val="single" w:sz="3" w:space="0" w:color="000000"/>
            </w:tcBorders>
          </w:tcPr>
          <w:p w14:paraId="39CD25E7" w14:textId="77777777" w:rsidR="00C84F27" w:rsidRDefault="00C84F27" w:rsidP="00CB4F8F">
            <w:pPr>
              <w:spacing w:before="40" w:after="40" w:line="259" w:lineRule="auto"/>
              <w:ind w:left="0" w:right="0" w:firstLine="0"/>
              <w:jc w:val="left"/>
            </w:pPr>
          </w:p>
        </w:tc>
        <w:tc>
          <w:tcPr>
            <w:tcW w:w="1077" w:type="dxa"/>
            <w:tcBorders>
              <w:top w:val="single" w:sz="3" w:space="0" w:color="000000"/>
              <w:left w:val="single" w:sz="3" w:space="0" w:color="000000"/>
              <w:bottom w:val="single" w:sz="3" w:space="0" w:color="000000"/>
              <w:right w:val="single" w:sz="3" w:space="0" w:color="000000"/>
            </w:tcBorders>
          </w:tcPr>
          <w:p w14:paraId="0E33F2BA" w14:textId="77777777" w:rsidR="00C84F27" w:rsidRDefault="00C84F27" w:rsidP="00CB4F8F">
            <w:pPr>
              <w:spacing w:before="40" w:after="40" w:line="259" w:lineRule="auto"/>
              <w:ind w:left="0" w:right="8" w:firstLine="0"/>
            </w:pPr>
            <w:r>
              <w:t>x</w:t>
            </w:r>
          </w:p>
        </w:tc>
      </w:tr>
      <w:tr w:rsidR="0070736C" w14:paraId="4B95BF5B" w14:textId="77777777" w:rsidTr="004C3CF5">
        <w:trPr>
          <w:trHeight w:val="297"/>
        </w:trPr>
        <w:tc>
          <w:tcPr>
            <w:tcW w:w="667" w:type="dxa"/>
            <w:vMerge/>
            <w:tcBorders>
              <w:top w:val="nil"/>
              <w:left w:val="single" w:sz="3" w:space="0" w:color="000000"/>
              <w:bottom w:val="nil"/>
              <w:right w:val="single" w:sz="3" w:space="0" w:color="000000"/>
            </w:tcBorders>
          </w:tcPr>
          <w:p w14:paraId="0CC08AA8" w14:textId="77777777" w:rsidR="00C84F27" w:rsidRDefault="00C84F27" w:rsidP="00CB4F8F">
            <w:pPr>
              <w:spacing w:before="40" w:after="40" w:line="259" w:lineRule="auto"/>
              <w:ind w:left="0" w:right="0" w:firstLine="0"/>
              <w:jc w:val="left"/>
            </w:pPr>
          </w:p>
        </w:tc>
        <w:tc>
          <w:tcPr>
            <w:tcW w:w="2551" w:type="dxa"/>
            <w:tcBorders>
              <w:top w:val="single" w:sz="3" w:space="0" w:color="000000"/>
              <w:left w:val="single" w:sz="3" w:space="0" w:color="000000"/>
              <w:bottom w:val="single" w:sz="3" w:space="0" w:color="000000"/>
              <w:right w:val="single" w:sz="3" w:space="0" w:color="000000"/>
            </w:tcBorders>
          </w:tcPr>
          <w:p w14:paraId="51940282" w14:textId="77777777" w:rsidR="00C84F27" w:rsidRDefault="00C84F27" w:rsidP="00CB4F8F">
            <w:pPr>
              <w:spacing w:before="40" w:after="40" w:line="259" w:lineRule="auto"/>
              <w:ind w:left="0" w:right="0" w:firstLine="0"/>
              <w:jc w:val="left"/>
            </w:pPr>
            <w:r>
              <w:rPr>
                <w:b/>
              </w:rPr>
              <w:t>Nijmegen</w:t>
            </w:r>
          </w:p>
        </w:tc>
        <w:tc>
          <w:tcPr>
            <w:tcW w:w="1843" w:type="dxa"/>
            <w:tcBorders>
              <w:top w:val="single" w:sz="3" w:space="0" w:color="000000"/>
              <w:left w:val="single" w:sz="3" w:space="0" w:color="000000"/>
              <w:bottom w:val="single" w:sz="3" w:space="0" w:color="000000"/>
              <w:right w:val="single" w:sz="3" w:space="0" w:color="000000"/>
            </w:tcBorders>
          </w:tcPr>
          <w:p w14:paraId="363106E6" w14:textId="77777777" w:rsidR="00C84F27" w:rsidRDefault="00C84F27" w:rsidP="00CB4F8F">
            <w:pPr>
              <w:spacing w:before="40" w:after="40" w:line="259" w:lineRule="auto"/>
              <w:ind w:left="0" w:right="8" w:firstLine="0"/>
            </w:pPr>
            <w:r>
              <w:t>x</w:t>
            </w:r>
          </w:p>
        </w:tc>
        <w:tc>
          <w:tcPr>
            <w:tcW w:w="1134" w:type="dxa"/>
            <w:tcBorders>
              <w:top w:val="single" w:sz="3" w:space="0" w:color="000000"/>
              <w:left w:val="single" w:sz="3" w:space="0" w:color="000000"/>
              <w:bottom w:val="single" w:sz="3" w:space="0" w:color="000000"/>
              <w:right w:val="single" w:sz="3" w:space="0" w:color="000000"/>
            </w:tcBorders>
          </w:tcPr>
          <w:p w14:paraId="11E27EF3" w14:textId="77777777" w:rsidR="00C84F27" w:rsidRDefault="00C84F27" w:rsidP="00CB4F8F">
            <w:pPr>
              <w:spacing w:before="40" w:after="40" w:line="259" w:lineRule="auto"/>
              <w:ind w:left="0" w:right="8" w:firstLine="0"/>
            </w:pPr>
            <w:r>
              <w:t>x</w:t>
            </w:r>
          </w:p>
        </w:tc>
        <w:tc>
          <w:tcPr>
            <w:tcW w:w="1022" w:type="dxa"/>
            <w:tcBorders>
              <w:top w:val="single" w:sz="3" w:space="0" w:color="000000"/>
              <w:left w:val="single" w:sz="3" w:space="0" w:color="000000"/>
              <w:bottom w:val="single" w:sz="3" w:space="0" w:color="000000"/>
              <w:right w:val="single" w:sz="3" w:space="0" w:color="000000"/>
            </w:tcBorders>
          </w:tcPr>
          <w:p w14:paraId="392CD824" w14:textId="77777777" w:rsidR="00C84F27" w:rsidRDefault="00C84F27" w:rsidP="00CB4F8F">
            <w:pPr>
              <w:spacing w:before="40" w:after="40" w:line="259" w:lineRule="auto"/>
              <w:ind w:left="0" w:right="8" w:firstLine="0"/>
            </w:pPr>
            <w:r>
              <w:t>x</w:t>
            </w:r>
          </w:p>
        </w:tc>
        <w:tc>
          <w:tcPr>
            <w:tcW w:w="1077" w:type="dxa"/>
            <w:tcBorders>
              <w:top w:val="single" w:sz="3" w:space="0" w:color="000000"/>
              <w:left w:val="single" w:sz="3" w:space="0" w:color="000000"/>
              <w:bottom w:val="single" w:sz="3" w:space="0" w:color="000000"/>
              <w:right w:val="single" w:sz="3" w:space="0" w:color="000000"/>
            </w:tcBorders>
          </w:tcPr>
          <w:p w14:paraId="086CA8D6" w14:textId="77777777" w:rsidR="00C84F27" w:rsidRDefault="00C84F27" w:rsidP="00CB4F8F">
            <w:pPr>
              <w:spacing w:before="40" w:after="40" w:line="259" w:lineRule="auto"/>
              <w:ind w:left="0" w:right="0" w:firstLine="0"/>
              <w:jc w:val="left"/>
            </w:pPr>
          </w:p>
        </w:tc>
      </w:tr>
      <w:tr w:rsidR="0070736C" w14:paraId="1D3A543A" w14:textId="77777777" w:rsidTr="004C3CF5">
        <w:trPr>
          <w:trHeight w:val="270"/>
        </w:trPr>
        <w:tc>
          <w:tcPr>
            <w:tcW w:w="667" w:type="dxa"/>
            <w:vMerge/>
            <w:tcBorders>
              <w:top w:val="nil"/>
              <w:left w:val="single" w:sz="3" w:space="0" w:color="000000"/>
              <w:bottom w:val="nil"/>
              <w:right w:val="single" w:sz="3" w:space="0" w:color="000000"/>
            </w:tcBorders>
          </w:tcPr>
          <w:p w14:paraId="4ADAE6F1" w14:textId="77777777" w:rsidR="00C84F27" w:rsidRDefault="00C84F27" w:rsidP="00CB4F8F">
            <w:pPr>
              <w:spacing w:before="40" w:after="40" w:line="259" w:lineRule="auto"/>
              <w:ind w:left="0" w:right="0" w:firstLine="0"/>
              <w:jc w:val="left"/>
            </w:pPr>
          </w:p>
        </w:tc>
        <w:tc>
          <w:tcPr>
            <w:tcW w:w="2551" w:type="dxa"/>
            <w:tcBorders>
              <w:top w:val="single" w:sz="3" w:space="0" w:color="000000"/>
              <w:left w:val="single" w:sz="3" w:space="0" w:color="000000"/>
              <w:bottom w:val="single" w:sz="3" w:space="0" w:color="000000"/>
              <w:right w:val="single" w:sz="3" w:space="0" w:color="000000"/>
            </w:tcBorders>
          </w:tcPr>
          <w:p w14:paraId="4ADA8012" w14:textId="77777777" w:rsidR="00C84F27" w:rsidRDefault="00C84F27" w:rsidP="00CB4F8F">
            <w:pPr>
              <w:spacing w:before="40" w:after="40" w:line="259" w:lineRule="auto"/>
              <w:ind w:left="0" w:right="0" w:firstLine="0"/>
              <w:jc w:val="left"/>
            </w:pPr>
            <w:r>
              <w:rPr>
                <w:b/>
              </w:rPr>
              <w:t>Maastricht</w:t>
            </w:r>
          </w:p>
        </w:tc>
        <w:tc>
          <w:tcPr>
            <w:tcW w:w="1843" w:type="dxa"/>
            <w:tcBorders>
              <w:top w:val="single" w:sz="3" w:space="0" w:color="000000"/>
              <w:left w:val="single" w:sz="3" w:space="0" w:color="000000"/>
              <w:bottom w:val="single" w:sz="3" w:space="0" w:color="000000"/>
              <w:right w:val="single" w:sz="3" w:space="0" w:color="000000"/>
            </w:tcBorders>
          </w:tcPr>
          <w:p w14:paraId="3B70082F" w14:textId="77777777" w:rsidR="00C84F27" w:rsidRDefault="00C84F27" w:rsidP="00CB4F8F">
            <w:pPr>
              <w:spacing w:before="40" w:after="40" w:line="259" w:lineRule="auto"/>
              <w:ind w:left="0" w:right="8" w:firstLine="0"/>
            </w:pPr>
            <w:r>
              <w:t>x</w:t>
            </w:r>
          </w:p>
        </w:tc>
        <w:tc>
          <w:tcPr>
            <w:tcW w:w="1134" w:type="dxa"/>
            <w:tcBorders>
              <w:top w:val="single" w:sz="3" w:space="0" w:color="000000"/>
              <w:left w:val="single" w:sz="3" w:space="0" w:color="000000"/>
              <w:bottom w:val="single" w:sz="3" w:space="0" w:color="000000"/>
              <w:right w:val="single" w:sz="3" w:space="0" w:color="000000"/>
            </w:tcBorders>
          </w:tcPr>
          <w:p w14:paraId="53F6BE27" w14:textId="77777777" w:rsidR="00C84F27" w:rsidRDefault="00C84F27" w:rsidP="00CB4F8F">
            <w:pPr>
              <w:spacing w:before="40" w:after="40" w:line="259" w:lineRule="auto"/>
              <w:ind w:left="0" w:right="8" w:firstLine="0"/>
            </w:pPr>
            <w:r>
              <w:t>x</w:t>
            </w:r>
          </w:p>
        </w:tc>
        <w:tc>
          <w:tcPr>
            <w:tcW w:w="1022" w:type="dxa"/>
            <w:tcBorders>
              <w:top w:val="single" w:sz="3" w:space="0" w:color="000000"/>
              <w:left w:val="single" w:sz="3" w:space="0" w:color="000000"/>
              <w:bottom w:val="single" w:sz="3" w:space="0" w:color="000000"/>
              <w:right w:val="single" w:sz="3" w:space="0" w:color="000000"/>
            </w:tcBorders>
          </w:tcPr>
          <w:p w14:paraId="3BE9B828" w14:textId="77777777" w:rsidR="00C84F27" w:rsidRDefault="00C84F27" w:rsidP="00CB4F8F">
            <w:pPr>
              <w:spacing w:before="40" w:after="40" w:line="259" w:lineRule="auto"/>
              <w:ind w:left="0" w:right="0" w:firstLine="0"/>
              <w:jc w:val="left"/>
            </w:pPr>
          </w:p>
        </w:tc>
        <w:tc>
          <w:tcPr>
            <w:tcW w:w="1077" w:type="dxa"/>
            <w:tcBorders>
              <w:top w:val="single" w:sz="3" w:space="0" w:color="000000"/>
              <w:left w:val="single" w:sz="3" w:space="0" w:color="000000"/>
              <w:bottom w:val="single" w:sz="3" w:space="0" w:color="000000"/>
              <w:right w:val="single" w:sz="3" w:space="0" w:color="000000"/>
            </w:tcBorders>
          </w:tcPr>
          <w:p w14:paraId="104AB625" w14:textId="77777777" w:rsidR="00C84F27" w:rsidRDefault="00C84F27" w:rsidP="00CB4F8F">
            <w:pPr>
              <w:spacing w:before="40" w:after="40" w:line="259" w:lineRule="auto"/>
              <w:ind w:left="0" w:right="0" w:firstLine="0"/>
              <w:jc w:val="left"/>
            </w:pPr>
          </w:p>
        </w:tc>
      </w:tr>
      <w:tr w:rsidR="0070736C" w14:paraId="57CBF69A" w14:textId="77777777" w:rsidTr="004C3CF5">
        <w:trPr>
          <w:trHeight w:val="270"/>
        </w:trPr>
        <w:tc>
          <w:tcPr>
            <w:tcW w:w="667" w:type="dxa"/>
            <w:vMerge/>
            <w:tcBorders>
              <w:top w:val="nil"/>
              <w:left w:val="single" w:sz="3" w:space="0" w:color="000000"/>
              <w:bottom w:val="nil"/>
              <w:right w:val="single" w:sz="3" w:space="0" w:color="000000"/>
            </w:tcBorders>
          </w:tcPr>
          <w:p w14:paraId="61BE040B" w14:textId="77777777" w:rsidR="00C84F27" w:rsidRDefault="00C84F27" w:rsidP="00CB4F8F">
            <w:pPr>
              <w:spacing w:before="40" w:after="40" w:line="259" w:lineRule="auto"/>
              <w:ind w:left="0" w:right="0" w:firstLine="0"/>
              <w:jc w:val="left"/>
            </w:pPr>
          </w:p>
        </w:tc>
        <w:tc>
          <w:tcPr>
            <w:tcW w:w="2551" w:type="dxa"/>
            <w:tcBorders>
              <w:top w:val="single" w:sz="3" w:space="0" w:color="000000"/>
              <w:left w:val="single" w:sz="3" w:space="0" w:color="000000"/>
              <w:bottom w:val="single" w:sz="3" w:space="0" w:color="000000"/>
              <w:right w:val="single" w:sz="3" w:space="0" w:color="000000"/>
            </w:tcBorders>
          </w:tcPr>
          <w:p w14:paraId="51AE0511" w14:textId="77777777" w:rsidR="00C84F27" w:rsidRDefault="00C84F27" w:rsidP="00CB4F8F">
            <w:pPr>
              <w:spacing w:before="40" w:after="40" w:line="259" w:lineRule="auto"/>
              <w:ind w:left="0" w:right="0" w:firstLine="0"/>
              <w:jc w:val="left"/>
            </w:pPr>
            <w:r>
              <w:rPr>
                <w:b/>
              </w:rPr>
              <w:t>Eindhoven</w:t>
            </w:r>
          </w:p>
        </w:tc>
        <w:tc>
          <w:tcPr>
            <w:tcW w:w="1843" w:type="dxa"/>
            <w:tcBorders>
              <w:top w:val="single" w:sz="3" w:space="0" w:color="000000"/>
              <w:left w:val="single" w:sz="3" w:space="0" w:color="000000"/>
              <w:bottom w:val="single" w:sz="3" w:space="0" w:color="000000"/>
              <w:right w:val="single" w:sz="3" w:space="0" w:color="000000"/>
            </w:tcBorders>
          </w:tcPr>
          <w:p w14:paraId="1C054CAC" w14:textId="77777777" w:rsidR="00C84F27" w:rsidRDefault="00C84F27" w:rsidP="00CB4F8F">
            <w:pPr>
              <w:spacing w:before="40" w:after="40" w:line="259" w:lineRule="auto"/>
              <w:ind w:left="0" w:right="8" w:firstLine="0"/>
            </w:pPr>
            <w:r>
              <w:t>x</w:t>
            </w:r>
          </w:p>
        </w:tc>
        <w:tc>
          <w:tcPr>
            <w:tcW w:w="1134" w:type="dxa"/>
            <w:tcBorders>
              <w:top w:val="single" w:sz="3" w:space="0" w:color="000000"/>
              <w:left w:val="single" w:sz="3" w:space="0" w:color="000000"/>
              <w:bottom w:val="single" w:sz="3" w:space="0" w:color="000000"/>
              <w:right w:val="single" w:sz="3" w:space="0" w:color="000000"/>
            </w:tcBorders>
          </w:tcPr>
          <w:p w14:paraId="125B20C1" w14:textId="77777777" w:rsidR="00C84F27" w:rsidRDefault="00C84F27" w:rsidP="00CB4F8F">
            <w:pPr>
              <w:spacing w:before="40" w:after="40" w:line="259" w:lineRule="auto"/>
              <w:ind w:left="0" w:right="0" w:firstLine="0"/>
              <w:jc w:val="left"/>
            </w:pPr>
          </w:p>
        </w:tc>
        <w:tc>
          <w:tcPr>
            <w:tcW w:w="1022" w:type="dxa"/>
            <w:tcBorders>
              <w:top w:val="single" w:sz="3" w:space="0" w:color="000000"/>
              <w:left w:val="single" w:sz="3" w:space="0" w:color="000000"/>
              <w:bottom w:val="single" w:sz="3" w:space="0" w:color="000000"/>
              <w:right w:val="single" w:sz="3" w:space="0" w:color="000000"/>
            </w:tcBorders>
          </w:tcPr>
          <w:p w14:paraId="4D043D6A" w14:textId="77777777" w:rsidR="00C84F27" w:rsidRDefault="00C84F27" w:rsidP="00CB4F8F">
            <w:pPr>
              <w:spacing w:before="40" w:after="40" w:line="259" w:lineRule="auto"/>
              <w:ind w:left="0" w:right="0" w:firstLine="0"/>
              <w:jc w:val="left"/>
            </w:pPr>
          </w:p>
        </w:tc>
        <w:tc>
          <w:tcPr>
            <w:tcW w:w="1077" w:type="dxa"/>
            <w:tcBorders>
              <w:top w:val="single" w:sz="3" w:space="0" w:color="000000"/>
              <w:left w:val="single" w:sz="3" w:space="0" w:color="000000"/>
              <w:bottom w:val="single" w:sz="3" w:space="0" w:color="000000"/>
              <w:right w:val="single" w:sz="3" w:space="0" w:color="000000"/>
            </w:tcBorders>
          </w:tcPr>
          <w:p w14:paraId="36B4F947" w14:textId="77777777" w:rsidR="00C84F27" w:rsidRDefault="00C84F27" w:rsidP="00CB4F8F">
            <w:pPr>
              <w:spacing w:before="40" w:after="40" w:line="259" w:lineRule="auto"/>
              <w:ind w:left="0" w:right="0" w:firstLine="0"/>
              <w:jc w:val="left"/>
            </w:pPr>
          </w:p>
        </w:tc>
      </w:tr>
      <w:tr w:rsidR="0070736C" w14:paraId="4AC9DFC5" w14:textId="77777777" w:rsidTr="004C3CF5">
        <w:trPr>
          <w:trHeight w:val="297"/>
        </w:trPr>
        <w:tc>
          <w:tcPr>
            <w:tcW w:w="667" w:type="dxa"/>
            <w:vMerge/>
            <w:tcBorders>
              <w:top w:val="nil"/>
              <w:left w:val="single" w:sz="3" w:space="0" w:color="000000"/>
              <w:bottom w:val="nil"/>
              <w:right w:val="single" w:sz="3" w:space="0" w:color="000000"/>
            </w:tcBorders>
          </w:tcPr>
          <w:p w14:paraId="46C05BAB" w14:textId="77777777" w:rsidR="00C84F27" w:rsidRDefault="00C84F27" w:rsidP="00CB4F8F">
            <w:pPr>
              <w:spacing w:before="40" w:after="40" w:line="259" w:lineRule="auto"/>
              <w:ind w:left="0" w:right="0" w:firstLine="0"/>
              <w:jc w:val="left"/>
            </w:pPr>
          </w:p>
        </w:tc>
        <w:tc>
          <w:tcPr>
            <w:tcW w:w="2551" w:type="dxa"/>
            <w:tcBorders>
              <w:top w:val="single" w:sz="3" w:space="0" w:color="000000"/>
              <w:left w:val="single" w:sz="3" w:space="0" w:color="000000"/>
              <w:bottom w:val="single" w:sz="3" w:space="0" w:color="000000"/>
              <w:right w:val="single" w:sz="3" w:space="0" w:color="000000"/>
            </w:tcBorders>
          </w:tcPr>
          <w:p w14:paraId="5C899446" w14:textId="77777777" w:rsidR="00C84F27" w:rsidRDefault="00C84F27" w:rsidP="00CB4F8F">
            <w:pPr>
              <w:spacing w:before="40" w:after="40" w:line="259" w:lineRule="auto"/>
              <w:ind w:left="0" w:right="0" w:firstLine="0"/>
              <w:jc w:val="left"/>
            </w:pPr>
            <w:r>
              <w:rPr>
                <w:b/>
              </w:rPr>
              <w:t>Tilburg</w:t>
            </w:r>
          </w:p>
        </w:tc>
        <w:tc>
          <w:tcPr>
            <w:tcW w:w="1843" w:type="dxa"/>
            <w:tcBorders>
              <w:top w:val="single" w:sz="3" w:space="0" w:color="000000"/>
              <w:left w:val="single" w:sz="3" w:space="0" w:color="000000"/>
              <w:bottom w:val="single" w:sz="3" w:space="0" w:color="000000"/>
              <w:right w:val="single" w:sz="3" w:space="0" w:color="000000"/>
            </w:tcBorders>
          </w:tcPr>
          <w:p w14:paraId="250A2383" w14:textId="77777777" w:rsidR="00C84F27" w:rsidRDefault="00C84F27" w:rsidP="00CB4F8F">
            <w:pPr>
              <w:spacing w:before="40" w:after="40" w:line="259" w:lineRule="auto"/>
              <w:ind w:left="0" w:right="0" w:firstLine="0"/>
              <w:jc w:val="left"/>
            </w:pPr>
          </w:p>
        </w:tc>
        <w:tc>
          <w:tcPr>
            <w:tcW w:w="1134" w:type="dxa"/>
            <w:tcBorders>
              <w:top w:val="single" w:sz="3" w:space="0" w:color="000000"/>
              <w:left w:val="single" w:sz="3" w:space="0" w:color="000000"/>
              <w:bottom w:val="single" w:sz="3" w:space="0" w:color="000000"/>
              <w:right w:val="single" w:sz="3" w:space="0" w:color="000000"/>
            </w:tcBorders>
          </w:tcPr>
          <w:p w14:paraId="11012984" w14:textId="77777777" w:rsidR="00C84F27" w:rsidRDefault="00C84F27" w:rsidP="00CB4F8F">
            <w:pPr>
              <w:spacing w:before="40" w:after="40" w:line="259" w:lineRule="auto"/>
              <w:ind w:left="0" w:right="8" w:firstLine="0"/>
            </w:pPr>
            <w:r>
              <w:t>x</w:t>
            </w:r>
          </w:p>
        </w:tc>
        <w:tc>
          <w:tcPr>
            <w:tcW w:w="1022" w:type="dxa"/>
            <w:tcBorders>
              <w:top w:val="single" w:sz="3" w:space="0" w:color="000000"/>
              <w:left w:val="single" w:sz="3" w:space="0" w:color="000000"/>
              <w:bottom w:val="single" w:sz="3" w:space="0" w:color="000000"/>
              <w:right w:val="single" w:sz="3" w:space="0" w:color="000000"/>
            </w:tcBorders>
          </w:tcPr>
          <w:p w14:paraId="74A26705" w14:textId="77777777" w:rsidR="00C84F27" w:rsidRDefault="00C84F27" w:rsidP="00CB4F8F">
            <w:pPr>
              <w:spacing w:before="40" w:after="40" w:line="259" w:lineRule="auto"/>
              <w:ind w:left="0" w:right="0" w:firstLine="0"/>
              <w:jc w:val="left"/>
            </w:pPr>
          </w:p>
        </w:tc>
        <w:tc>
          <w:tcPr>
            <w:tcW w:w="1077" w:type="dxa"/>
            <w:tcBorders>
              <w:top w:val="single" w:sz="3" w:space="0" w:color="000000"/>
              <w:left w:val="single" w:sz="3" w:space="0" w:color="000000"/>
              <w:bottom w:val="single" w:sz="3" w:space="0" w:color="000000"/>
              <w:right w:val="single" w:sz="3" w:space="0" w:color="000000"/>
            </w:tcBorders>
          </w:tcPr>
          <w:p w14:paraId="15572241" w14:textId="77777777" w:rsidR="00C84F27" w:rsidRDefault="00C84F27" w:rsidP="00CB4F8F">
            <w:pPr>
              <w:spacing w:before="40" w:after="40" w:line="259" w:lineRule="auto"/>
              <w:ind w:left="0" w:right="0" w:firstLine="0"/>
              <w:jc w:val="left"/>
            </w:pPr>
          </w:p>
        </w:tc>
      </w:tr>
      <w:tr w:rsidR="0070736C" w14:paraId="57D6C7F5" w14:textId="77777777" w:rsidTr="004C3CF5">
        <w:trPr>
          <w:trHeight w:val="268"/>
        </w:trPr>
        <w:tc>
          <w:tcPr>
            <w:tcW w:w="667" w:type="dxa"/>
            <w:vMerge/>
            <w:tcBorders>
              <w:top w:val="nil"/>
              <w:left w:val="single" w:sz="3" w:space="0" w:color="000000"/>
              <w:bottom w:val="single" w:sz="3" w:space="0" w:color="000000"/>
              <w:right w:val="single" w:sz="3" w:space="0" w:color="000000"/>
            </w:tcBorders>
          </w:tcPr>
          <w:p w14:paraId="3D9A5F55" w14:textId="77777777" w:rsidR="00C84F27" w:rsidRDefault="00C84F27" w:rsidP="00CB4F8F">
            <w:pPr>
              <w:spacing w:before="40" w:after="40" w:line="259" w:lineRule="auto"/>
              <w:ind w:left="0" w:right="0" w:firstLine="0"/>
              <w:jc w:val="left"/>
            </w:pPr>
          </w:p>
        </w:tc>
        <w:tc>
          <w:tcPr>
            <w:tcW w:w="2551" w:type="dxa"/>
            <w:tcBorders>
              <w:top w:val="single" w:sz="3" w:space="0" w:color="000000"/>
              <w:left w:val="single" w:sz="3" w:space="0" w:color="000000"/>
              <w:bottom w:val="single" w:sz="3" w:space="0" w:color="000000"/>
              <w:right w:val="single" w:sz="3" w:space="0" w:color="000000"/>
            </w:tcBorders>
          </w:tcPr>
          <w:p w14:paraId="664826C1" w14:textId="77777777" w:rsidR="00C84F27" w:rsidRDefault="00C84F27" w:rsidP="00CB4F8F">
            <w:pPr>
              <w:spacing w:before="40" w:after="40" w:line="259" w:lineRule="auto"/>
              <w:ind w:left="0" w:right="0" w:firstLine="0"/>
              <w:jc w:val="left"/>
            </w:pPr>
            <w:r>
              <w:rPr>
                <w:b/>
              </w:rPr>
              <w:t>Weert</w:t>
            </w:r>
          </w:p>
        </w:tc>
        <w:tc>
          <w:tcPr>
            <w:tcW w:w="1843" w:type="dxa"/>
            <w:tcBorders>
              <w:top w:val="single" w:sz="3" w:space="0" w:color="000000"/>
              <w:left w:val="single" w:sz="3" w:space="0" w:color="000000"/>
              <w:bottom w:val="single" w:sz="3" w:space="0" w:color="000000"/>
              <w:right w:val="single" w:sz="3" w:space="0" w:color="000000"/>
            </w:tcBorders>
          </w:tcPr>
          <w:p w14:paraId="7903A302" w14:textId="77777777" w:rsidR="00C84F27" w:rsidRDefault="00C84F27" w:rsidP="00CB4F8F">
            <w:pPr>
              <w:spacing w:before="40" w:after="40" w:line="259" w:lineRule="auto"/>
              <w:ind w:left="0" w:right="0" w:firstLine="0"/>
              <w:jc w:val="left"/>
            </w:pPr>
          </w:p>
        </w:tc>
        <w:tc>
          <w:tcPr>
            <w:tcW w:w="1134" w:type="dxa"/>
            <w:tcBorders>
              <w:top w:val="single" w:sz="3" w:space="0" w:color="000000"/>
              <w:left w:val="single" w:sz="3" w:space="0" w:color="000000"/>
              <w:bottom w:val="single" w:sz="3" w:space="0" w:color="000000"/>
              <w:right w:val="single" w:sz="3" w:space="0" w:color="000000"/>
            </w:tcBorders>
          </w:tcPr>
          <w:p w14:paraId="1B918F52" w14:textId="77777777" w:rsidR="00C84F27" w:rsidRDefault="00C84F27" w:rsidP="00CB4F8F">
            <w:pPr>
              <w:spacing w:before="40" w:after="40" w:line="259" w:lineRule="auto"/>
              <w:ind w:left="0" w:right="0" w:firstLine="0"/>
              <w:jc w:val="left"/>
            </w:pPr>
          </w:p>
        </w:tc>
        <w:tc>
          <w:tcPr>
            <w:tcW w:w="1022" w:type="dxa"/>
            <w:tcBorders>
              <w:top w:val="single" w:sz="3" w:space="0" w:color="000000"/>
              <w:left w:val="single" w:sz="3" w:space="0" w:color="000000"/>
              <w:bottom w:val="single" w:sz="3" w:space="0" w:color="000000"/>
              <w:right w:val="single" w:sz="3" w:space="0" w:color="000000"/>
            </w:tcBorders>
          </w:tcPr>
          <w:p w14:paraId="3A33FF8D" w14:textId="77777777" w:rsidR="00C84F27" w:rsidRDefault="00C84F27" w:rsidP="00CB4F8F">
            <w:pPr>
              <w:spacing w:before="40" w:after="40" w:line="259" w:lineRule="auto"/>
              <w:ind w:left="0" w:right="8" w:firstLine="0"/>
            </w:pPr>
            <w:r>
              <w:t>x</w:t>
            </w:r>
          </w:p>
        </w:tc>
        <w:tc>
          <w:tcPr>
            <w:tcW w:w="1077" w:type="dxa"/>
            <w:tcBorders>
              <w:top w:val="single" w:sz="3" w:space="0" w:color="000000"/>
              <w:left w:val="single" w:sz="3" w:space="0" w:color="000000"/>
              <w:bottom w:val="single" w:sz="3" w:space="0" w:color="000000"/>
              <w:right w:val="single" w:sz="3" w:space="0" w:color="000000"/>
            </w:tcBorders>
          </w:tcPr>
          <w:p w14:paraId="77DF97FD" w14:textId="77777777" w:rsidR="00C84F27" w:rsidRDefault="00C84F27" w:rsidP="00CB4F8F">
            <w:pPr>
              <w:spacing w:before="40" w:after="40" w:line="259" w:lineRule="auto"/>
              <w:ind w:left="0" w:right="8" w:firstLine="0"/>
            </w:pPr>
            <w:r>
              <w:t>x</w:t>
            </w:r>
          </w:p>
        </w:tc>
      </w:tr>
    </w:tbl>
    <w:p w14:paraId="65C1F65E" w14:textId="77777777" w:rsidR="00C84F27" w:rsidRDefault="00C84F27" w:rsidP="00C84F27">
      <w:pPr>
        <w:spacing w:line="360" w:lineRule="auto"/>
        <w:ind w:left="-5" w:right="393"/>
        <w:jc w:val="both"/>
      </w:pPr>
    </w:p>
    <w:p w14:paraId="5D15515C" w14:textId="04FDE0B5" w:rsidR="00C84F27" w:rsidRPr="001E0182" w:rsidRDefault="00C84F27" w:rsidP="00C84F27">
      <w:pPr>
        <w:spacing w:line="360" w:lineRule="auto"/>
        <w:ind w:left="-5" w:right="393"/>
        <w:jc w:val="both"/>
        <w:rPr>
          <w:lang w:val="en-GB"/>
        </w:rPr>
      </w:pPr>
      <w:r w:rsidRPr="00301A15">
        <w:rPr>
          <w:b/>
          <w:bCs/>
        </w:rPr>
        <w:t>Table 1</w:t>
      </w:r>
      <w:r w:rsidRPr="00BD5C9C">
        <w:t xml:space="preserve">: </w:t>
      </w:r>
      <w:r w:rsidRPr="001E0182">
        <w:t>Transportation cost</w:t>
      </w:r>
      <w:r w:rsidR="004C3CF5">
        <w:rPr>
          <w:lang w:val="en-GB"/>
        </w:rPr>
        <w:t xml:space="preserve"> index</w:t>
      </w:r>
      <w:r w:rsidRPr="001E0182">
        <w:t xml:space="preserve">, reliability of delivery and location of distribution centers (DCs) for the current situation and for the optimal DC locations for a given number of DCs in the Netherlands. For the optimal solutions the transportation cost </w:t>
      </w:r>
      <w:r w:rsidR="00FB1B95">
        <w:rPr>
          <w:lang w:val="en-GB"/>
        </w:rPr>
        <w:t>is</w:t>
      </w:r>
      <w:r w:rsidR="00FB1B95" w:rsidRPr="001E0182">
        <w:t xml:space="preserve"> </w:t>
      </w:r>
      <w:r w:rsidRPr="001E0182">
        <w:t>minimal whilst the reliability of delivery (with a maximum delivery time of 1 hour) was constrained to be at least as high as the reliability resulting from using the current DC locations (98.05%)</w:t>
      </w:r>
      <w:r>
        <w:rPr>
          <w:lang w:val="en-GB"/>
        </w:rPr>
        <w:t>.</w:t>
      </w:r>
    </w:p>
    <w:p w14:paraId="15DF0EC4" w14:textId="77777777" w:rsidR="00C84F27" w:rsidRDefault="00C84F27" w:rsidP="00C84F27">
      <w:pPr>
        <w:spacing w:after="160" w:line="259" w:lineRule="auto"/>
        <w:ind w:left="0" w:right="0" w:firstLine="0"/>
        <w:jc w:val="left"/>
      </w:pPr>
      <w:r>
        <w:br w:type="page"/>
      </w:r>
    </w:p>
    <w:tbl>
      <w:tblPr>
        <w:tblStyle w:val="TableGrid"/>
        <w:tblW w:w="8449" w:type="dxa"/>
        <w:tblInd w:w="815" w:type="dxa"/>
        <w:tblCellMar>
          <w:top w:w="35" w:type="dxa"/>
          <w:left w:w="124" w:type="dxa"/>
          <w:right w:w="115" w:type="dxa"/>
        </w:tblCellMar>
        <w:tblLook w:val="04A0" w:firstRow="1" w:lastRow="0" w:firstColumn="1" w:lastColumn="0" w:noHBand="0" w:noVBand="1"/>
      </w:tblPr>
      <w:tblGrid>
        <w:gridCol w:w="1524"/>
        <w:gridCol w:w="1889"/>
        <w:gridCol w:w="1880"/>
        <w:gridCol w:w="934"/>
        <w:gridCol w:w="1090"/>
        <w:gridCol w:w="1132"/>
      </w:tblGrid>
      <w:tr w:rsidR="005F4343" w14:paraId="284AB705" w14:textId="77777777" w:rsidTr="00732AC5">
        <w:trPr>
          <w:trHeight w:val="297"/>
        </w:trPr>
        <w:tc>
          <w:tcPr>
            <w:tcW w:w="3389" w:type="dxa"/>
            <w:gridSpan w:val="2"/>
            <w:tcBorders>
              <w:top w:val="nil"/>
              <w:left w:val="nil"/>
              <w:bottom w:val="single" w:sz="3" w:space="0" w:color="000000"/>
              <w:right w:val="single" w:sz="3" w:space="0" w:color="000000"/>
            </w:tcBorders>
          </w:tcPr>
          <w:p w14:paraId="29462E9A" w14:textId="77777777" w:rsidR="00C84F27" w:rsidRDefault="00C84F27" w:rsidP="00CB4F8F">
            <w:pPr>
              <w:spacing w:before="40" w:after="40" w:line="259" w:lineRule="auto"/>
              <w:ind w:left="0" w:right="0" w:firstLine="0"/>
              <w:jc w:val="left"/>
            </w:pPr>
          </w:p>
        </w:tc>
        <w:tc>
          <w:tcPr>
            <w:tcW w:w="1892" w:type="dxa"/>
            <w:tcBorders>
              <w:top w:val="single" w:sz="3" w:space="0" w:color="000000"/>
              <w:left w:val="single" w:sz="3" w:space="0" w:color="000000"/>
              <w:bottom w:val="single" w:sz="3" w:space="0" w:color="000000"/>
              <w:right w:val="single" w:sz="3" w:space="0" w:color="000000"/>
            </w:tcBorders>
          </w:tcPr>
          <w:p w14:paraId="047682AC" w14:textId="77777777" w:rsidR="00C84F27" w:rsidRDefault="00C84F27" w:rsidP="00CB4F8F">
            <w:pPr>
              <w:spacing w:before="40" w:after="40" w:line="259" w:lineRule="auto"/>
              <w:ind w:left="0" w:right="0" w:firstLine="0"/>
              <w:jc w:val="left"/>
            </w:pPr>
            <w:r>
              <w:rPr>
                <w:b/>
              </w:rPr>
              <w:t>Current locations</w:t>
            </w:r>
          </w:p>
        </w:tc>
        <w:tc>
          <w:tcPr>
            <w:tcW w:w="3168" w:type="dxa"/>
            <w:gridSpan w:val="3"/>
            <w:tcBorders>
              <w:top w:val="single" w:sz="3" w:space="0" w:color="000000"/>
              <w:left w:val="single" w:sz="3" w:space="0" w:color="000000"/>
              <w:bottom w:val="single" w:sz="3" w:space="0" w:color="000000"/>
              <w:right w:val="single" w:sz="3" w:space="0" w:color="000000"/>
            </w:tcBorders>
          </w:tcPr>
          <w:p w14:paraId="517FA0DA" w14:textId="77777777" w:rsidR="00C84F27" w:rsidRDefault="00C84F27" w:rsidP="00CB4F8F">
            <w:pPr>
              <w:spacing w:before="40" w:after="40" w:line="259" w:lineRule="auto"/>
              <w:ind w:left="0" w:right="0" w:firstLine="0"/>
            </w:pPr>
            <w:r>
              <w:rPr>
                <w:b/>
              </w:rPr>
              <w:t>Optimized DC locations</w:t>
            </w:r>
          </w:p>
        </w:tc>
      </w:tr>
      <w:tr w:rsidR="005F4343" w14:paraId="0E587B11" w14:textId="77777777" w:rsidTr="00732AC5">
        <w:trPr>
          <w:trHeight w:val="278"/>
        </w:trPr>
        <w:tc>
          <w:tcPr>
            <w:tcW w:w="3389" w:type="dxa"/>
            <w:gridSpan w:val="2"/>
            <w:tcBorders>
              <w:top w:val="single" w:sz="3" w:space="0" w:color="000000"/>
              <w:left w:val="single" w:sz="3" w:space="0" w:color="000000"/>
              <w:bottom w:val="single" w:sz="3" w:space="0" w:color="000000"/>
              <w:right w:val="single" w:sz="3" w:space="0" w:color="000000"/>
            </w:tcBorders>
          </w:tcPr>
          <w:p w14:paraId="555BFCE7" w14:textId="77777777" w:rsidR="00C84F27" w:rsidRPr="00732AC5" w:rsidRDefault="00C84F27" w:rsidP="00732AC5">
            <w:pPr>
              <w:spacing w:before="40" w:after="40" w:line="259" w:lineRule="auto"/>
              <w:ind w:left="0" w:right="3" w:firstLine="0"/>
              <w:jc w:val="right"/>
              <w:rPr>
                <w:b/>
              </w:rPr>
            </w:pPr>
            <w:r>
              <w:rPr>
                <w:b/>
              </w:rPr>
              <w:t>Number of distribution centers</w:t>
            </w:r>
          </w:p>
        </w:tc>
        <w:tc>
          <w:tcPr>
            <w:tcW w:w="1892" w:type="dxa"/>
            <w:tcBorders>
              <w:top w:val="single" w:sz="3" w:space="0" w:color="000000"/>
              <w:left w:val="single" w:sz="3" w:space="0" w:color="000000"/>
              <w:bottom w:val="single" w:sz="3" w:space="0" w:color="000000"/>
              <w:right w:val="single" w:sz="3" w:space="0" w:color="000000"/>
            </w:tcBorders>
          </w:tcPr>
          <w:p w14:paraId="45020BB3" w14:textId="77777777" w:rsidR="00C84F27" w:rsidRDefault="00C84F27" w:rsidP="00CB4F8F">
            <w:pPr>
              <w:spacing w:before="40" w:after="40" w:line="259" w:lineRule="auto"/>
              <w:ind w:left="0" w:right="0" w:firstLine="0"/>
            </w:pPr>
            <w:r>
              <w:t>4</w:t>
            </w:r>
          </w:p>
        </w:tc>
        <w:tc>
          <w:tcPr>
            <w:tcW w:w="935" w:type="dxa"/>
            <w:tcBorders>
              <w:top w:val="single" w:sz="3" w:space="0" w:color="000000"/>
              <w:left w:val="single" w:sz="3" w:space="0" w:color="000000"/>
              <w:bottom w:val="single" w:sz="3" w:space="0" w:color="000000"/>
              <w:right w:val="single" w:sz="3" w:space="0" w:color="000000"/>
            </w:tcBorders>
          </w:tcPr>
          <w:p w14:paraId="7A87AD70" w14:textId="77777777" w:rsidR="00C84F27" w:rsidRDefault="00C84F27" w:rsidP="00CB4F8F">
            <w:pPr>
              <w:spacing w:before="40" w:after="40" w:line="259" w:lineRule="auto"/>
              <w:ind w:left="0" w:right="0" w:firstLine="0"/>
            </w:pPr>
            <w:r>
              <w:t>4</w:t>
            </w:r>
          </w:p>
        </w:tc>
        <w:tc>
          <w:tcPr>
            <w:tcW w:w="1095" w:type="dxa"/>
            <w:tcBorders>
              <w:top w:val="single" w:sz="3" w:space="0" w:color="000000"/>
              <w:left w:val="single" w:sz="3" w:space="0" w:color="000000"/>
              <w:bottom w:val="single" w:sz="3" w:space="0" w:color="000000"/>
              <w:right w:val="single" w:sz="3" w:space="0" w:color="000000"/>
            </w:tcBorders>
          </w:tcPr>
          <w:p w14:paraId="4215929B" w14:textId="77777777" w:rsidR="00C84F27" w:rsidRDefault="00C84F27" w:rsidP="00CB4F8F">
            <w:pPr>
              <w:spacing w:before="40" w:after="40" w:line="259" w:lineRule="auto"/>
              <w:ind w:left="0" w:right="0" w:firstLine="0"/>
            </w:pPr>
            <w:r>
              <w:t>3</w:t>
            </w:r>
          </w:p>
        </w:tc>
        <w:tc>
          <w:tcPr>
            <w:tcW w:w="1138" w:type="dxa"/>
            <w:tcBorders>
              <w:top w:val="single" w:sz="3" w:space="0" w:color="000000"/>
              <w:left w:val="single" w:sz="3" w:space="0" w:color="000000"/>
              <w:bottom w:val="single" w:sz="3" w:space="0" w:color="000000"/>
              <w:right w:val="single" w:sz="3" w:space="0" w:color="000000"/>
            </w:tcBorders>
          </w:tcPr>
          <w:p w14:paraId="50A613F5" w14:textId="77777777" w:rsidR="00C84F27" w:rsidRDefault="00C84F27" w:rsidP="00CB4F8F">
            <w:pPr>
              <w:spacing w:before="40" w:after="40" w:line="259" w:lineRule="auto"/>
              <w:ind w:left="0" w:right="0" w:firstLine="0"/>
            </w:pPr>
            <w:r>
              <w:t>2</w:t>
            </w:r>
          </w:p>
        </w:tc>
      </w:tr>
      <w:tr w:rsidR="005F4343" w14:paraId="038A82FC" w14:textId="77777777" w:rsidTr="00732AC5">
        <w:trPr>
          <w:trHeight w:val="316"/>
        </w:trPr>
        <w:tc>
          <w:tcPr>
            <w:tcW w:w="3389" w:type="dxa"/>
            <w:gridSpan w:val="2"/>
            <w:tcBorders>
              <w:top w:val="single" w:sz="3" w:space="0" w:color="000000"/>
              <w:left w:val="single" w:sz="3" w:space="0" w:color="000000"/>
              <w:bottom w:val="single" w:sz="3" w:space="0" w:color="000000"/>
              <w:right w:val="single" w:sz="3" w:space="0" w:color="000000"/>
            </w:tcBorders>
          </w:tcPr>
          <w:p w14:paraId="73760594" w14:textId="77777777" w:rsidR="00C84F27" w:rsidRDefault="00C84F27" w:rsidP="00CB4F8F">
            <w:pPr>
              <w:spacing w:before="40" w:after="40" w:line="259" w:lineRule="auto"/>
              <w:ind w:left="0" w:right="3" w:firstLine="0"/>
              <w:jc w:val="right"/>
            </w:pPr>
            <w:r>
              <w:rPr>
                <w:b/>
              </w:rPr>
              <w:t>Reliability of delivery</w:t>
            </w:r>
          </w:p>
        </w:tc>
        <w:tc>
          <w:tcPr>
            <w:tcW w:w="1892" w:type="dxa"/>
            <w:tcBorders>
              <w:top w:val="single" w:sz="3" w:space="0" w:color="000000"/>
              <w:left w:val="single" w:sz="3" w:space="0" w:color="000000"/>
              <w:bottom w:val="single" w:sz="3" w:space="0" w:color="000000"/>
              <w:right w:val="single" w:sz="3" w:space="0" w:color="000000"/>
            </w:tcBorders>
          </w:tcPr>
          <w:p w14:paraId="11C0E6C5" w14:textId="77777777" w:rsidR="00C84F27" w:rsidRDefault="00C84F27" w:rsidP="00CB4F8F">
            <w:pPr>
              <w:spacing w:before="40" w:after="40" w:line="259" w:lineRule="auto"/>
              <w:ind w:left="0" w:right="0" w:firstLine="0"/>
            </w:pPr>
            <w:r>
              <w:t>100%</w:t>
            </w:r>
          </w:p>
        </w:tc>
        <w:tc>
          <w:tcPr>
            <w:tcW w:w="935" w:type="dxa"/>
            <w:tcBorders>
              <w:top w:val="single" w:sz="3" w:space="0" w:color="000000"/>
              <w:left w:val="single" w:sz="3" w:space="0" w:color="000000"/>
              <w:bottom w:val="single" w:sz="3" w:space="0" w:color="000000"/>
              <w:right w:val="single" w:sz="3" w:space="0" w:color="000000"/>
            </w:tcBorders>
          </w:tcPr>
          <w:p w14:paraId="3061CB8A" w14:textId="77777777" w:rsidR="00C84F27" w:rsidRDefault="00C84F27" w:rsidP="00CB4F8F">
            <w:pPr>
              <w:spacing w:before="40" w:after="40" w:line="259" w:lineRule="auto"/>
              <w:ind w:left="105" w:right="0" w:firstLine="0"/>
              <w:jc w:val="left"/>
            </w:pPr>
            <w:r>
              <w:t>100%</w:t>
            </w:r>
          </w:p>
        </w:tc>
        <w:tc>
          <w:tcPr>
            <w:tcW w:w="1095" w:type="dxa"/>
            <w:tcBorders>
              <w:top w:val="single" w:sz="3" w:space="0" w:color="000000"/>
              <w:left w:val="single" w:sz="3" w:space="0" w:color="000000"/>
              <w:bottom w:val="single" w:sz="3" w:space="0" w:color="000000"/>
              <w:right w:val="single" w:sz="3" w:space="0" w:color="000000"/>
            </w:tcBorders>
          </w:tcPr>
          <w:p w14:paraId="32CA3AE9" w14:textId="77777777" w:rsidR="00C84F27" w:rsidRDefault="00C84F27" w:rsidP="00CB4F8F">
            <w:pPr>
              <w:spacing w:before="40" w:after="40" w:line="259" w:lineRule="auto"/>
              <w:ind w:left="0" w:right="0" w:firstLine="0"/>
            </w:pPr>
            <w:r>
              <w:t>100%</w:t>
            </w:r>
          </w:p>
        </w:tc>
        <w:tc>
          <w:tcPr>
            <w:tcW w:w="1138" w:type="dxa"/>
            <w:tcBorders>
              <w:top w:val="single" w:sz="3" w:space="0" w:color="000000"/>
              <w:left w:val="single" w:sz="3" w:space="0" w:color="000000"/>
              <w:bottom w:val="single" w:sz="3" w:space="0" w:color="000000"/>
              <w:right w:val="single" w:sz="3" w:space="0" w:color="000000"/>
            </w:tcBorders>
          </w:tcPr>
          <w:p w14:paraId="1342C4F4" w14:textId="77777777" w:rsidR="00C84F27" w:rsidRDefault="00C84F27" w:rsidP="00CB4F8F">
            <w:pPr>
              <w:spacing w:before="40" w:after="40" w:line="259" w:lineRule="auto"/>
              <w:ind w:left="0" w:right="0" w:firstLine="0"/>
            </w:pPr>
            <w:r>
              <w:t>100%</w:t>
            </w:r>
          </w:p>
        </w:tc>
      </w:tr>
      <w:tr w:rsidR="005F4343" w14:paraId="16531247" w14:textId="77777777" w:rsidTr="00732AC5">
        <w:trPr>
          <w:trHeight w:val="305"/>
        </w:trPr>
        <w:tc>
          <w:tcPr>
            <w:tcW w:w="3389" w:type="dxa"/>
            <w:gridSpan w:val="2"/>
            <w:tcBorders>
              <w:top w:val="single" w:sz="3" w:space="0" w:color="000000"/>
              <w:left w:val="single" w:sz="3" w:space="0" w:color="000000"/>
              <w:bottom w:val="single" w:sz="3" w:space="0" w:color="000000"/>
              <w:right w:val="single" w:sz="3" w:space="0" w:color="000000"/>
            </w:tcBorders>
          </w:tcPr>
          <w:p w14:paraId="73CFB5D1" w14:textId="77777777" w:rsidR="00C84F27" w:rsidRPr="00732AC5" w:rsidRDefault="00C84F27" w:rsidP="00CB4F8F">
            <w:pPr>
              <w:spacing w:before="40" w:after="40" w:line="259" w:lineRule="auto"/>
              <w:ind w:left="0" w:right="0" w:firstLine="0"/>
              <w:jc w:val="right"/>
              <w:rPr>
                <w:lang w:val="en-GB"/>
              </w:rPr>
            </w:pPr>
            <w:r>
              <w:rPr>
                <w:b/>
              </w:rPr>
              <w:t>Transportation cost</w:t>
            </w:r>
            <w:r w:rsidR="003A0720">
              <w:rPr>
                <w:b/>
                <w:lang w:val="en-GB"/>
              </w:rPr>
              <w:t xml:space="preserve"> index</w:t>
            </w:r>
          </w:p>
        </w:tc>
        <w:tc>
          <w:tcPr>
            <w:tcW w:w="1892" w:type="dxa"/>
            <w:tcBorders>
              <w:top w:val="single" w:sz="3" w:space="0" w:color="000000"/>
              <w:left w:val="single" w:sz="3" w:space="0" w:color="000000"/>
              <w:bottom w:val="single" w:sz="3" w:space="0" w:color="000000"/>
              <w:right w:val="single" w:sz="3" w:space="0" w:color="000000"/>
            </w:tcBorders>
          </w:tcPr>
          <w:p w14:paraId="027EFC94" w14:textId="0D8BA3D6" w:rsidR="00C84F27" w:rsidRDefault="000946FD" w:rsidP="00CB4F8F">
            <w:pPr>
              <w:spacing w:before="40" w:after="40" w:line="259" w:lineRule="auto"/>
              <w:ind w:left="0" w:right="0" w:firstLine="0"/>
            </w:pPr>
            <w:r>
              <w:t>1.0</w:t>
            </w:r>
          </w:p>
        </w:tc>
        <w:tc>
          <w:tcPr>
            <w:tcW w:w="935" w:type="dxa"/>
            <w:tcBorders>
              <w:top w:val="single" w:sz="3" w:space="0" w:color="000000"/>
              <w:left w:val="single" w:sz="3" w:space="0" w:color="000000"/>
              <w:bottom w:val="single" w:sz="3" w:space="0" w:color="000000"/>
              <w:right w:val="single" w:sz="3" w:space="0" w:color="000000"/>
            </w:tcBorders>
          </w:tcPr>
          <w:p w14:paraId="5CAC71BC" w14:textId="45D92C7E" w:rsidR="00C84F27" w:rsidRDefault="004C3CF5" w:rsidP="00CB4F8F">
            <w:pPr>
              <w:spacing w:before="40" w:after="40" w:line="259" w:lineRule="auto"/>
              <w:ind w:left="0" w:right="0" w:firstLine="0"/>
              <w:jc w:val="left"/>
            </w:pPr>
            <w:r>
              <w:rPr>
                <w:rFonts w:ascii="Calibri" w:eastAsia="Calibri" w:hAnsi="Calibri" w:cs="Calibri"/>
                <w:lang w:val="en-GB"/>
              </w:rPr>
              <w:t>0.</w:t>
            </w:r>
            <w:r w:rsidR="00C84F27">
              <w:t>887</w:t>
            </w:r>
          </w:p>
        </w:tc>
        <w:tc>
          <w:tcPr>
            <w:tcW w:w="1095" w:type="dxa"/>
            <w:tcBorders>
              <w:top w:val="single" w:sz="3" w:space="0" w:color="000000"/>
              <w:left w:val="single" w:sz="3" w:space="0" w:color="000000"/>
              <w:bottom w:val="single" w:sz="3" w:space="0" w:color="000000"/>
              <w:right w:val="single" w:sz="3" w:space="0" w:color="000000"/>
            </w:tcBorders>
          </w:tcPr>
          <w:p w14:paraId="5E942D70" w14:textId="5217A3CA" w:rsidR="00C84F27" w:rsidRDefault="00C84F27" w:rsidP="00CB4F8F">
            <w:pPr>
              <w:spacing w:before="40" w:after="40" w:line="259" w:lineRule="auto"/>
              <w:ind w:left="0" w:right="0" w:firstLine="0"/>
              <w:jc w:val="left"/>
            </w:pPr>
            <w:r>
              <w:t>1</w:t>
            </w:r>
            <w:r w:rsidR="004C3CF5">
              <w:rPr>
                <w:lang w:val="en-GB"/>
              </w:rPr>
              <w:t>.</w:t>
            </w:r>
            <w:r>
              <w:t>291</w:t>
            </w:r>
          </w:p>
        </w:tc>
        <w:tc>
          <w:tcPr>
            <w:tcW w:w="1138" w:type="dxa"/>
            <w:tcBorders>
              <w:top w:val="single" w:sz="3" w:space="0" w:color="000000"/>
              <w:left w:val="single" w:sz="3" w:space="0" w:color="000000"/>
              <w:bottom w:val="single" w:sz="3" w:space="0" w:color="000000"/>
              <w:right w:val="single" w:sz="3" w:space="0" w:color="000000"/>
            </w:tcBorders>
          </w:tcPr>
          <w:p w14:paraId="75A000FE" w14:textId="48EC920B" w:rsidR="00C84F27" w:rsidRDefault="00C84F27" w:rsidP="00CB4F8F">
            <w:pPr>
              <w:spacing w:before="40" w:after="40" w:line="259" w:lineRule="auto"/>
              <w:ind w:left="0" w:right="0" w:firstLine="0"/>
              <w:jc w:val="left"/>
            </w:pPr>
            <w:r>
              <w:t>1</w:t>
            </w:r>
            <w:r w:rsidR="004C3CF5">
              <w:rPr>
                <w:lang w:val="en-GB"/>
              </w:rPr>
              <w:t>.</w:t>
            </w:r>
            <w:r>
              <w:t>754</w:t>
            </w:r>
          </w:p>
        </w:tc>
      </w:tr>
      <w:tr w:rsidR="005F4343" w14:paraId="1C6323BA" w14:textId="77777777" w:rsidTr="00732AC5">
        <w:trPr>
          <w:trHeight w:val="278"/>
        </w:trPr>
        <w:tc>
          <w:tcPr>
            <w:tcW w:w="1488" w:type="dxa"/>
            <w:vMerge w:val="restart"/>
            <w:tcBorders>
              <w:top w:val="single" w:sz="3" w:space="0" w:color="000000"/>
              <w:left w:val="single" w:sz="3" w:space="0" w:color="000000"/>
              <w:bottom w:val="single" w:sz="3" w:space="0" w:color="000000"/>
              <w:right w:val="single" w:sz="3" w:space="0" w:color="000000"/>
            </w:tcBorders>
          </w:tcPr>
          <w:p w14:paraId="0BF0E6F7" w14:textId="7EBFEE75" w:rsidR="00C84F27" w:rsidRDefault="00593785" w:rsidP="00CB4F8F">
            <w:pPr>
              <w:spacing w:before="40" w:after="40" w:line="259" w:lineRule="auto"/>
              <w:ind w:left="60" w:right="0" w:firstLine="0"/>
              <w:jc w:val="left"/>
            </w:pPr>
            <w:r>
              <w:rPr>
                <w:noProof/>
              </w:rPr>
              <mc:AlternateContent>
                <mc:Choice Requires="wps">
                  <w:drawing>
                    <wp:inline distT="0" distB="0" distL="0" distR="0" wp14:anchorId="03626B9E" wp14:editId="2FB2D24F">
                      <wp:extent cx="777240" cy="1059180"/>
                      <wp:effectExtent l="0" t="0" r="0" b="0"/>
                      <wp:docPr id="3" name="Rectangle 3"/>
                      <wp:cNvGraphicFramePr/>
                      <a:graphic xmlns:a="http://schemas.openxmlformats.org/drawingml/2006/main">
                        <a:graphicData uri="http://schemas.microsoft.com/office/word/2010/wordprocessingShape">
                          <wps:wsp>
                            <wps:cNvSpPr/>
                            <wps:spPr>
                              <a:xfrm rot="1">
                                <a:off x="0" y="0"/>
                                <a:ext cx="777240" cy="1059180"/>
                              </a:xfrm>
                              <a:prstGeom prst="rect">
                                <a:avLst/>
                              </a:prstGeom>
                              <a:ln>
                                <a:noFill/>
                              </a:ln>
                            </wps:spPr>
                            <wps:txbx>
                              <w:txbxContent>
                                <w:p w14:paraId="2480967D" w14:textId="77777777" w:rsidR="005D6B2B" w:rsidRDefault="005D6B2B" w:rsidP="00593785">
                                  <w:pPr>
                                    <w:spacing w:after="0" w:line="259" w:lineRule="auto"/>
                                    <w:ind w:left="0" w:right="0" w:firstLine="0"/>
                                    <w:rPr>
                                      <w:b/>
                                      <w:bCs/>
                                      <w:lang w:val="en-US"/>
                                    </w:rPr>
                                  </w:pPr>
                                </w:p>
                                <w:p w14:paraId="7D460863" w14:textId="77777777" w:rsidR="005D6B2B" w:rsidRDefault="005D6B2B" w:rsidP="00593785">
                                  <w:pPr>
                                    <w:spacing w:after="0" w:line="259" w:lineRule="auto"/>
                                    <w:ind w:left="0" w:right="0" w:firstLine="0"/>
                                    <w:rPr>
                                      <w:b/>
                                      <w:bCs/>
                                      <w:lang w:val="en-US"/>
                                    </w:rPr>
                                  </w:pPr>
                                </w:p>
                                <w:p w14:paraId="29DAD077" w14:textId="40755BE1" w:rsidR="00593785" w:rsidRDefault="00593785" w:rsidP="00593785">
                                  <w:pPr>
                                    <w:spacing w:after="0" w:line="259" w:lineRule="auto"/>
                                    <w:ind w:left="0" w:right="0" w:firstLine="0"/>
                                    <w:rPr>
                                      <w:b/>
                                      <w:bCs/>
                                      <w:lang w:val="en-US"/>
                                    </w:rPr>
                                  </w:pPr>
                                  <w:r w:rsidRPr="001D3ADD">
                                    <w:rPr>
                                      <w:b/>
                                      <w:bCs/>
                                      <w:lang w:val="en-US"/>
                                    </w:rPr>
                                    <w:t>Cities with a</w:t>
                                  </w:r>
                                </w:p>
                                <w:p w14:paraId="4A7C393A" w14:textId="77777777" w:rsidR="00593785" w:rsidRDefault="00593785" w:rsidP="00593785">
                                  <w:pPr>
                                    <w:spacing w:after="0" w:line="259" w:lineRule="auto"/>
                                    <w:ind w:left="0" w:right="0" w:firstLine="0"/>
                                    <w:rPr>
                                      <w:b/>
                                      <w:bCs/>
                                      <w:lang w:val="en-US"/>
                                    </w:rPr>
                                  </w:pPr>
                                  <w:r>
                                    <w:rPr>
                                      <w:b/>
                                      <w:bCs/>
                                      <w:lang w:val="en-US"/>
                                    </w:rPr>
                                    <w:t>d</w:t>
                                  </w:r>
                                  <w:r w:rsidRPr="001D3ADD">
                                    <w:rPr>
                                      <w:b/>
                                      <w:bCs/>
                                      <w:lang w:val="en-US"/>
                                    </w:rPr>
                                    <w:t>istribution</w:t>
                                  </w:r>
                                </w:p>
                                <w:p w14:paraId="1AAC314D" w14:textId="77777777" w:rsidR="00593785" w:rsidRPr="00593785" w:rsidRDefault="00593785" w:rsidP="00593785">
                                  <w:pPr>
                                    <w:spacing w:after="0" w:line="259" w:lineRule="auto"/>
                                    <w:ind w:left="0" w:right="0" w:firstLine="0"/>
                                    <w:rPr>
                                      <w:b/>
                                      <w:bCs/>
                                      <w:lang w:val="en-US"/>
                                    </w:rPr>
                                  </w:pPr>
                                  <w:r>
                                    <w:rPr>
                                      <w:b/>
                                      <w:bCs/>
                                      <w:lang w:val="en-US"/>
                                    </w:rPr>
                                    <w:t>center</w:t>
                                  </w:r>
                                </w:p>
                              </w:txbxContent>
                            </wps:txbx>
                            <wps:bodyPr horzOverflow="overflow" vert="horz" lIns="0" tIns="0" rIns="0" bIns="0" rtlCol="0">
                              <a:noAutofit/>
                            </wps:bodyPr>
                          </wps:wsp>
                        </a:graphicData>
                      </a:graphic>
                    </wp:inline>
                  </w:drawing>
                </mc:Choice>
                <mc:Fallback>
                  <w:pict>
                    <v:rect w14:anchorId="03626B9E" id="Rectangle 3" o:spid="_x0000_s1027" style="width:61.2pt;height:83.4pt;rotation:1fd;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" filled="f" stroked="f">
                      <v:textbox inset="0,0,0,0">
                        <w:txbxContent>
                          <w:p w14:paraId="2480967D" w14:textId="77777777" w:rsidR="005D6B2B" w:rsidRDefault="005D6B2B" w:rsidP="00593785">
                            <w:pPr>
                              <w:spacing w:after="0" w:line="259" w:lineRule="auto"/>
                              <w:ind w:left="0" w:right="0" w:firstLine="0"/>
                              <w:rPr>
                                <w:b/>
                                <w:bCs/>
                                <w:lang w:val="en-US"/>
                              </w:rPr>
                            </w:pPr>
                          </w:p>
                          <w:p w14:paraId="7D460863" w14:textId="77777777" w:rsidR="005D6B2B" w:rsidRDefault="005D6B2B" w:rsidP="00593785">
                            <w:pPr>
                              <w:spacing w:after="0" w:line="259" w:lineRule="auto"/>
                              <w:ind w:left="0" w:right="0" w:firstLine="0"/>
                              <w:rPr>
                                <w:b/>
                                <w:bCs/>
                                <w:lang w:val="en-US"/>
                              </w:rPr>
                            </w:pPr>
                          </w:p>
                          <w:p w14:paraId="29DAD077" w14:textId="40755BE1" w:rsidR="00593785" w:rsidRDefault="00593785" w:rsidP="00593785">
                            <w:pPr>
                              <w:spacing w:after="0" w:line="259" w:lineRule="auto"/>
                              <w:ind w:left="0" w:right="0" w:firstLine="0"/>
                              <w:rPr>
                                <w:b/>
                                <w:bCs/>
                                <w:lang w:val="en-US"/>
                              </w:rPr>
                            </w:pPr>
                            <w:r w:rsidRPr="001D3ADD">
                              <w:rPr>
                                <w:b/>
                                <w:bCs/>
                                <w:lang w:val="en-US"/>
                              </w:rPr>
                              <w:t>Cities with a</w:t>
                            </w:r>
                          </w:p>
                          <w:p w14:paraId="4A7C393A" w14:textId="77777777" w:rsidR="00593785" w:rsidRDefault="00593785" w:rsidP="00593785">
                            <w:pPr>
                              <w:spacing w:after="0" w:line="259" w:lineRule="auto"/>
                              <w:ind w:left="0" w:right="0" w:firstLine="0"/>
                              <w:rPr>
                                <w:b/>
                                <w:bCs/>
                                <w:lang w:val="en-US"/>
                              </w:rPr>
                            </w:pPr>
                            <w:r>
                              <w:rPr>
                                <w:b/>
                                <w:bCs/>
                                <w:lang w:val="en-US"/>
                              </w:rPr>
                              <w:t>d</w:t>
                            </w:r>
                            <w:r w:rsidRPr="001D3ADD">
                              <w:rPr>
                                <w:b/>
                                <w:bCs/>
                                <w:lang w:val="en-US"/>
                              </w:rPr>
                              <w:t>istribution</w:t>
                            </w:r>
                          </w:p>
                          <w:p w14:paraId="1AAC314D" w14:textId="77777777" w:rsidR="00593785" w:rsidRPr="00593785" w:rsidRDefault="00593785" w:rsidP="00593785">
                            <w:pPr>
                              <w:spacing w:after="0" w:line="259" w:lineRule="auto"/>
                              <w:ind w:left="0" w:right="0" w:firstLine="0"/>
                              <w:rPr>
                                <w:b/>
                                <w:bCs/>
                                <w:lang w:val="en-US"/>
                              </w:rPr>
                            </w:pPr>
                            <w:r>
                              <w:rPr>
                                <w:b/>
                                <w:bCs/>
                                <w:lang w:val="en-US"/>
                              </w:rPr>
                              <w:t>center</w:t>
                            </w:r>
                          </w:p>
                        </w:txbxContent>
                      </v:textbox>
                      <w10:anchorlock/>
                    </v:rect>
                  </w:pict>
                </mc:Fallback>
              </mc:AlternateContent>
            </w:r>
          </w:p>
        </w:tc>
        <w:tc>
          <w:tcPr>
            <w:tcW w:w="1901" w:type="dxa"/>
            <w:tcBorders>
              <w:top w:val="single" w:sz="3" w:space="0" w:color="000000"/>
              <w:left w:val="single" w:sz="3" w:space="0" w:color="000000"/>
              <w:bottom w:val="single" w:sz="3" w:space="0" w:color="000000"/>
              <w:right w:val="single" w:sz="3" w:space="0" w:color="000000"/>
            </w:tcBorders>
          </w:tcPr>
          <w:p w14:paraId="33D95BE9" w14:textId="77777777" w:rsidR="00C84F27" w:rsidRDefault="00C84F27" w:rsidP="00CB4F8F">
            <w:pPr>
              <w:spacing w:before="40" w:after="40" w:line="259" w:lineRule="auto"/>
              <w:ind w:left="0" w:right="0" w:firstLine="0"/>
              <w:jc w:val="left"/>
            </w:pPr>
            <w:r>
              <w:rPr>
                <w:b/>
              </w:rPr>
              <w:t>Helsinki</w:t>
            </w:r>
          </w:p>
        </w:tc>
        <w:tc>
          <w:tcPr>
            <w:tcW w:w="1892" w:type="dxa"/>
            <w:tcBorders>
              <w:top w:val="single" w:sz="3" w:space="0" w:color="000000"/>
              <w:left w:val="single" w:sz="3" w:space="0" w:color="000000"/>
              <w:bottom w:val="single" w:sz="3" w:space="0" w:color="000000"/>
              <w:right w:val="single" w:sz="3" w:space="0" w:color="000000"/>
            </w:tcBorders>
          </w:tcPr>
          <w:p w14:paraId="34A7CCBE" w14:textId="77777777" w:rsidR="00C84F27" w:rsidRDefault="00C84F27" w:rsidP="00CB4F8F">
            <w:pPr>
              <w:spacing w:before="40" w:after="40" w:line="259" w:lineRule="auto"/>
              <w:ind w:left="0" w:right="8" w:firstLine="0"/>
            </w:pPr>
            <w:r>
              <w:t>x</w:t>
            </w:r>
          </w:p>
        </w:tc>
        <w:tc>
          <w:tcPr>
            <w:tcW w:w="935" w:type="dxa"/>
            <w:tcBorders>
              <w:top w:val="single" w:sz="3" w:space="0" w:color="000000"/>
              <w:left w:val="single" w:sz="3" w:space="0" w:color="000000"/>
              <w:bottom w:val="single" w:sz="3" w:space="0" w:color="000000"/>
              <w:right w:val="single" w:sz="3" w:space="0" w:color="000000"/>
            </w:tcBorders>
          </w:tcPr>
          <w:p w14:paraId="2466595C" w14:textId="77777777" w:rsidR="00C84F27" w:rsidRDefault="00C84F27" w:rsidP="00CB4F8F">
            <w:pPr>
              <w:spacing w:before="40" w:after="40" w:line="259" w:lineRule="auto"/>
              <w:ind w:left="0" w:right="8" w:firstLine="0"/>
            </w:pPr>
            <w:r>
              <w:t>x</w:t>
            </w:r>
          </w:p>
        </w:tc>
        <w:tc>
          <w:tcPr>
            <w:tcW w:w="1095" w:type="dxa"/>
            <w:tcBorders>
              <w:top w:val="single" w:sz="3" w:space="0" w:color="000000"/>
              <w:left w:val="single" w:sz="3" w:space="0" w:color="000000"/>
              <w:bottom w:val="single" w:sz="3" w:space="0" w:color="000000"/>
              <w:right w:val="single" w:sz="3" w:space="0" w:color="000000"/>
            </w:tcBorders>
          </w:tcPr>
          <w:p w14:paraId="057EEB14" w14:textId="77777777" w:rsidR="00C84F27" w:rsidRDefault="00C84F27" w:rsidP="00CB4F8F">
            <w:pPr>
              <w:spacing w:before="40" w:after="40" w:line="259" w:lineRule="auto"/>
              <w:ind w:left="0" w:right="8" w:firstLine="0"/>
            </w:pPr>
            <w:r>
              <w:t>x</w:t>
            </w:r>
          </w:p>
        </w:tc>
        <w:tc>
          <w:tcPr>
            <w:tcW w:w="1138" w:type="dxa"/>
            <w:tcBorders>
              <w:top w:val="single" w:sz="3" w:space="0" w:color="000000"/>
              <w:left w:val="single" w:sz="3" w:space="0" w:color="000000"/>
              <w:bottom w:val="single" w:sz="3" w:space="0" w:color="000000"/>
              <w:right w:val="single" w:sz="3" w:space="0" w:color="000000"/>
            </w:tcBorders>
          </w:tcPr>
          <w:p w14:paraId="710D0AC5" w14:textId="77777777" w:rsidR="00C84F27" w:rsidRDefault="00C84F27" w:rsidP="00CB4F8F">
            <w:pPr>
              <w:spacing w:before="40" w:after="40" w:line="259" w:lineRule="auto"/>
              <w:ind w:left="0" w:right="8" w:firstLine="0"/>
            </w:pPr>
            <w:r>
              <w:t>x</w:t>
            </w:r>
          </w:p>
        </w:tc>
      </w:tr>
      <w:tr w:rsidR="005D6B2B" w14:paraId="5C9E81DF" w14:textId="77777777" w:rsidTr="00732AC5">
        <w:trPr>
          <w:trHeight w:val="297"/>
        </w:trPr>
        <w:tc>
          <w:tcPr>
            <w:tcW w:w="0" w:type="auto"/>
            <w:vMerge/>
            <w:tcBorders>
              <w:top w:val="nil"/>
              <w:left w:val="single" w:sz="3" w:space="0" w:color="000000"/>
              <w:bottom w:val="nil"/>
              <w:right w:val="single" w:sz="3" w:space="0" w:color="000000"/>
            </w:tcBorders>
          </w:tcPr>
          <w:p w14:paraId="225E494D" w14:textId="77777777" w:rsidR="00C84F27" w:rsidRDefault="00C84F27" w:rsidP="00CB4F8F">
            <w:pPr>
              <w:spacing w:before="40" w:after="40" w:line="259" w:lineRule="auto"/>
              <w:ind w:left="0" w:right="0" w:firstLine="0"/>
              <w:jc w:val="left"/>
            </w:pPr>
          </w:p>
        </w:tc>
        <w:tc>
          <w:tcPr>
            <w:tcW w:w="1901" w:type="dxa"/>
            <w:tcBorders>
              <w:top w:val="single" w:sz="3" w:space="0" w:color="000000"/>
              <w:left w:val="single" w:sz="3" w:space="0" w:color="000000"/>
              <w:bottom w:val="single" w:sz="3" w:space="0" w:color="000000"/>
              <w:right w:val="single" w:sz="3" w:space="0" w:color="000000"/>
            </w:tcBorders>
          </w:tcPr>
          <w:p w14:paraId="162EC154" w14:textId="77777777" w:rsidR="00C84F27" w:rsidRDefault="00C84F27" w:rsidP="00CB4F8F">
            <w:pPr>
              <w:spacing w:before="40" w:after="40" w:line="259" w:lineRule="auto"/>
              <w:ind w:left="0" w:right="0" w:firstLine="0"/>
              <w:jc w:val="left"/>
            </w:pPr>
            <w:r>
              <w:rPr>
                <w:b/>
              </w:rPr>
              <w:t>Kuopio</w:t>
            </w:r>
          </w:p>
        </w:tc>
        <w:tc>
          <w:tcPr>
            <w:tcW w:w="1892" w:type="dxa"/>
            <w:tcBorders>
              <w:top w:val="single" w:sz="3" w:space="0" w:color="000000"/>
              <w:left w:val="single" w:sz="3" w:space="0" w:color="000000"/>
              <w:bottom w:val="single" w:sz="3" w:space="0" w:color="000000"/>
              <w:right w:val="single" w:sz="3" w:space="0" w:color="000000"/>
            </w:tcBorders>
          </w:tcPr>
          <w:p w14:paraId="1ABB6964" w14:textId="77777777" w:rsidR="00C84F27" w:rsidRDefault="00C84F27" w:rsidP="00CB4F8F">
            <w:pPr>
              <w:spacing w:before="40" w:after="40" w:line="259" w:lineRule="auto"/>
              <w:ind w:left="0" w:right="8" w:firstLine="0"/>
            </w:pPr>
            <w:r>
              <w:t>x</w:t>
            </w:r>
          </w:p>
        </w:tc>
        <w:tc>
          <w:tcPr>
            <w:tcW w:w="935" w:type="dxa"/>
            <w:tcBorders>
              <w:top w:val="single" w:sz="3" w:space="0" w:color="000000"/>
              <w:left w:val="single" w:sz="3" w:space="0" w:color="000000"/>
              <w:bottom w:val="single" w:sz="3" w:space="0" w:color="000000"/>
              <w:right w:val="single" w:sz="3" w:space="0" w:color="000000"/>
            </w:tcBorders>
          </w:tcPr>
          <w:p w14:paraId="22C6EBCF" w14:textId="77777777" w:rsidR="00C84F27" w:rsidRDefault="00C84F27" w:rsidP="00CB4F8F">
            <w:pPr>
              <w:spacing w:before="40" w:after="40" w:line="259" w:lineRule="auto"/>
              <w:ind w:left="0" w:right="8" w:firstLine="0"/>
            </w:pPr>
            <w:r>
              <w:t>x</w:t>
            </w:r>
          </w:p>
        </w:tc>
        <w:tc>
          <w:tcPr>
            <w:tcW w:w="1095" w:type="dxa"/>
            <w:tcBorders>
              <w:top w:val="single" w:sz="3" w:space="0" w:color="000000"/>
              <w:left w:val="single" w:sz="3" w:space="0" w:color="000000"/>
              <w:bottom w:val="single" w:sz="3" w:space="0" w:color="000000"/>
              <w:right w:val="single" w:sz="3" w:space="0" w:color="000000"/>
            </w:tcBorders>
          </w:tcPr>
          <w:p w14:paraId="44512CCE" w14:textId="77777777" w:rsidR="00C84F27" w:rsidRDefault="00C84F27" w:rsidP="00CB4F8F">
            <w:pPr>
              <w:spacing w:before="40" w:after="40" w:line="259" w:lineRule="auto"/>
              <w:ind w:left="0" w:right="8" w:firstLine="0"/>
            </w:pPr>
            <w:r>
              <w:t>x</w:t>
            </w:r>
          </w:p>
        </w:tc>
        <w:tc>
          <w:tcPr>
            <w:tcW w:w="1138" w:type="dxa"/>
            <w:tcBorders>
              <w:top w:val="single" w:sz="3" w:space="0" w:color="000000"/>
              <w:left w:val="single" w:sz="3" w:space="0" w:color="000000"/>
              <w:bottom w:val="single" w:sz="3" w:space="0" w:color="000000"/>
              <w:right w:val="single" w:sz="3" w:space="0" w:color="000000"/>
            </w:tcBorders>
          </w:tcPr>
          <w:p w14:paraId="7930B50C" w14:textId="77777777" w:rsidR="00C84F27" w:rsidRDefault="00C84F27" w:rsidP="00CB4F8F">
            <w:pPr>
              <w:spacing w:before="40" w:after="40" w:line="259" w:lineRule="auto"/>
              <w:ind w:left="0" w:right="8" w:firstLine="0"/>
            </w:pPr>
            <w:r>
              <w:t>x</w:t>
            </w:r>
          </w:p>
        </w:tc>
      </w:tr>
      <w:tr w:rsidR="005D6B2B" w14:paraId="762B7A3D" w14:textId="77777777" w:rsidTr="00732AC5">
        <w:trPr>
          <w:trHeight w:val="295"/>
        </w:trPr>
        <w:tc>
          <w:tcPr>
            <w:tcW w:w="0" w:type="auto"/>
            <w:vMerge/>
            <w:tcBorders>
              <w:top w:val="nil"/>
              <w:left w:val="single" w:sz="3" w:space="0" w:color="000000"/>
              <w:bottom w:val="nil"/>
              <w:right w:val="single" w:sz="3" w:space="0" w:color="000000"/>
            </w:tcBorders>
          </w:tcPr>
          <w:p w14:paraId="47E9333C" w14:textId="77777777" w:rsidR="00C84F27" w:rsidRDefault="00C84F27" w:rsidP="00CB4F8F">
            <w:pPr>
              <w:spacing w:before="40" w:after="40" w:line="259" w:lineRule="auto"/>
              <w:ind w:left="0" w:right="0" w:firstLine="0"/>
              <w:jc w:val="left"/>
            </w:pPr>
          </w:p>
        </w:tc>
        <w:tc>
          <w:tcPr>
            <w:tcW w:w="1901" w:type="dxa"/>
            <w:tcBorders>
              <w:top w:val="single" w:sz="3" w:space="0" w:color="000000"/>
              <w:left w:val="single" w:sz="3" w:space="0" w:color="000000"/>
              <w:bottom w:val="single" w:sz="3" w:space="0" w:color="000000"/>
              <w:right w:val="single" w:sz="3" w:space="0" w:color="000000"/>
            </w:tcBorders>
          </w:tcPr>
          <w:p w14:paraId="585F5BDD" w14:textId="77777777" w:rsidR="00C84F27" w:rsidRDefault="00C84F27" w:rsidP="00CB4F8F">
            <w:pPr>
              <w:spacing w:before="40" w:after="40" w:line="259" w:lineRule="auto"/>
              <w:ind w:left="0" w:right="0" w:firstLine="0"/>
              <w:jc w:val="left"/>
            </w:pPr>
            <w:r>
              <w:rPr>
                <w:b/>
              </w:rPr>
              <w:t>Tampere</w:t>
            </w:r>
          </w:p>
        </w:tc>
        <w:tc>
          <w:tcPr>
            <w:tcW w:w="1892" w:type="dxa"/>
            <w:tcBorders>
              <w:top w:val="single" w:sz="3" w:space="0" w:color="000000"/>
              <w:left w:val="single" w:sz="3" w:space="0" w:color="000000"/>
              <w:bottom w:val="single" w:sz="3" w:space="0" w:color="000000"/>
              <w:right w:val="single" w:sz="3" w:space="0" w:color="000000"/>
            </w:tcBorders>
          </w:tcPr>
          <w:p w14:paraId="5D5409AC" w14:textId="77777777" w:rsidR="00C84F27" w:rsidRDefault="00C84F27" w:rsidP="00CB4F8F">
            <w:pPr>
              <w:spacing w:before="40" w:after="40" w:line="259" w:lineRule="auto"/>
              <w:ind w:left="0" w:right="8" w:firstLine="0"/>
            </w:pPr>
            <w:r>
              <w:t>x</w:t>
            </w:r>
          </w:p>
        </w:tc>
        <w:tc>
          <w:tcPr>
            <w:tcW w:w="935" w:type="dxa"/>
            <w:tcBorders>
              <w:top w:val="single" w:sz="3" w:space="0" w:color="000000"/>
              <w:left w:val="single" w:sz="3" w:space="0" w:color="000000"/>
              <w:bottom w:val="single" w:sz="3" w:space="0" w:color="000000"/>
              <w:right w:val="single" w:sz="3" w:space="0" w:color="000000"/>
            </w:tcBorders>
          </w:tcPr>
          <w:p w14:paraId="7C03E3E5" w14:textId="77777777" w:rsidR="00C84F27" w:rsidRDefault="00C84F27" w:rsidP="00CB4F8F">
            <w:pPr>
              <w:spacing w:before="40" w:after="40" w:line="259" w:lineRule="auto"/>
              <w:ind w:left="0" w:right="8" w:firstLine="0"/>
            </w:pPr>
            <w:r>
              <w:t>x</w:t>
            </w:r>
          </w:p>
        </w:tc>
        <w:tc>
          <w:tcPr>
            <w:tcW w:w="1095" w:type="dxa"/>
            <w:tcBorders>
              <w:top w:val="single" w:sz="3" w:space="0" w:color="000000"/>
              <w:left w:val="single" w:sz="3" w:space="0" w:color="000000"/>
              <w:bottom w:val="single" w:sz="3" w:space="0" w:color="000000"/>
              <w:right w:val="single" w:sz="3" w:space="0" w:color="000000"/>
            </w:tcBorders>
          </w:tcPr>
          <w:p w14:paraId="3C4AD548" w14:textId="77777777" w:rsidR="00C84F27" w:rsidRDefault="00C84F27" w:rsidP="00CB4F8F">
            <w:pPr>
              <w:spacing w:before="40" w:after="40" w:line="259" w:lineRule="auto"/>
              <w:ind w:left="0" w:right="0" w:firstLine="0"/>
              <w:jc w:val="left"/>
            </w:pPr>
          </w:p>
        </w:tc>
        <w:tc>
          <w:tcPr>
            <w:tcW w:w="1138" w:type="dxa"/>
            <w:tcBorders>
              <w:top w:val="single" w:sz="3" w:space="0" w:color="000000"/>
              <w:left w:val="single" w:sz="3" w:space="0" w:color="000000"/>
              <w:bottom w:val="single" w:sz="3" w:space="0" w:color="000000"/>
              <w:right w:val="single" w:sz="3" w:space="0" w:color="000000"/>
            </w:tcBorders>
          </w:tcPr>
          <w:p w14:paraId="1DE50632" w14:textId="77777777" w:rsidR="00C84F27" w:rsidRDefault="00C84F27" w:rsidP="00CB4F8F">
            <w:pPr>
              <w:spacing w:before="40" w:after="40" w:line="259" w:lineRule="auto"/>
              <w:ind w:left="0" w:right="0" w:firstLine="0"/>
              <w:jc w:val="left"/>
            </w:pPr>
          </w:p>
        </w:tc>
      </w:tr>
      <w:tr w:rsidR="005D6B2B" w14:paraId="69C687D5" w14:textId="77777777" w:rsidTr="00732AC5">
        <w:trPr>
          <w:trHeight w:val="270"/>
        </w:trPr>
        <w:tc>
          <w:tcPr>
            <w:tcW w:w="0" w:type="auto"/>
            <w:vMerge/>
            <w:tcBorders>
              <w:top w:val="nil"/>
              <w:left w:val="single" w:sz="3" w:space="0" w:color="000000"/>
              <w:bottom w:val="nil"/>
              <w:right w:val="single" w:sz="3" w:space="0" w:color="000000"/>
            </w:tcBorders>
          </w:tcPr>
          <w:p w14:paraId="7CFD5A56" w14:textId="77777777" w:rsidR="00C84F27" w:rsidRDefault="00C84F27" w:rsidP="00CB4F8F">
            <w:pPr>
              <w:spacing w:before="40" w:after="40" w:line="259" w:lineRule="auto"/>
              <w:ind w:left="0" w:right="0" w:firstLine="0"/>
              <w:jc w:val="left"/>
            </w:pPr>
          </w:p>
        </w:tc>
        <w:tc>
          <w:tcPr>
            <w:tcW w:w="1901" w:type="dxa"/>
            <w:tcBorders>
              <w:top w:val="single" w:sz="3" w:space="0" w:color="000000"/>
              <w:left w:val="single" w:sz="3" w:space="0" w:color="000000"/>
              <w:bottom w:val="single" w:sz="3" w:space="0" w:color="000000"/>
              <w:right w:val="single" w:sz="3" w:space="0" w:color="000000"/>
            </w:tcBorders>
          </w:tcPr>
          <w:p w14:paraId="1E7F8FE7" w14:textId="77777777" w:rsidR="00C84F27" w:rsidRDefault="00C84F27" w:rsidP="00CB4F8F">
            <w:pPr>
              <w:spacing w:before="40" w:after="40" w:line="259" w:lineRule="auto"/>
              <w:ind w:left="0" w:right="0" w:firstLine="0"/>
              <w:jc w:val="left"/>
            </w:pPr>
            <w:r>
              <w:rPr>
                <w:b/>
              </w:rPr>
              <w:t>Oulu</w:t>
            </w:r>
          </w:p>
        </w:tc>
        <w:tc>
          <w:tcPr>
            <w:tcW w:w="1892" w:type="dxa"/>
            <w:tcBorders>
              <w:top w:val="single" w:sz="3" w:space="0" w:color="000000"/>
              <w:left w:val="single" w:sz="3" w:space="0" w:color="000000"/>
              <w:bottom w:val="single" w:sz="3" w:space="0" w:color="000000"/>
              <w:right w:val="single" w:sz="3" w:space="0" w:color="000000"/>
            </w:tcBorders>
          </w:tcPr>
          <w:p w14:paraId="1EC051BC" w14:textId="77777777" w:rsidR="00C84F27" w:rsidRDefault="00C84F27" w:rsidP="00CB4F8F">
            <w:pPr>
              <w:spacing w:before="40" w:after="40" w:line="259" w:lineRule="auto"/>
              <w:ind w:left="0" w:right="8" w:firstLine="0"/>
            </w:pPr>
            <w:r>
              <w:t>x</w:t>
            </w:r>
          </w:p>
        </w:tc>
        <w:tc>
          <w:tcPr>
            <w:tcW w:w="935" w:type="dxa"/>
            <w:tcBorders>
              <w:top w:val="single" w:sz="3" w:space="0" w:color="000000"/>
              <w:left w:val="single" w:sz="3" w:space="0" w:color="000000"/>
              <w:bottom w:val="single" w:sz="3" w:space="0" w:color="000000"/>
              <w:right w:val="single" w:sz="3" w:space="0" w:color="000000"/>
            </w:tcBorders>
          </w:tcPr>
          <w:p w14:paraId="530C5158" w14:textId="77777777" w:rsidR="00C84F27" w:rsidRDefault="00C84F27" w:rsidP="00CB4F8F">
            <w:pPr>
              <w:spacing w:before="40" w:after="40" w:line="259" w:lineRule="auto"/>
              <w:ind w:left="0" w:right="0" w:firstLine="0"/>
              <w:jc w:val="left"/>
            </w:pPr>
          </w:p>
        </w:tc>
        <w:tc>
          <w:tcPr>
            <w:tcW w:w="1095" w:type="dxa"/>
            <w:tcBorders>
              <w:top w:val="single" w:sz="3" w:space="0" w:color="000000"/>
              <w:left w:val="single" w:sz="3" w:space="0" w:color="000000"/>
              <w:bottom w:val="single" w:sz="3" w:space="0" w:color="000000"/>
              <w:right w:val="single" w:sz="3" w:space="0" w:color="000000"/>
            </w:tcBorders>
          </w:tcPr>
          <w:p w14:paraId="1A9971B7" w14:textId="77777777" w:rsidR="00C84F27" w:rsidRDefault="00C84F27" w:rsidP="00CB4F8F">
            <w:pPr>
              <w:spacing w:before="40" w:after="40" w:line="259" w:lineRule="auto"/>
              <w:ind w:left="0" w:right="0" w:firstLine="0"/>
              <w:jc w:val="left"/>
            </w:pPr>
          </w:p>
        </w:tc>
        <w:tc>
          <w:tcPr>
            <w:tcW w:w="1138" w:type="dxa"/>
            <w:tcBorders>
              <w:top w:val="single" w:sz="3" w:space="0" w:color="000000"/>
              <w:left w:val="single" w:sz="3" w:space="0" w:color="000000"/>
              <w:bottom w:val="single" w:sz="3" w:space="0" w:color="000000"/>
              <w:right w:val="single" w:sz="3" w:space="0" w:color="000000"/>
            </w:tcBorders>
          </w:tcPr>
          <w:p w14:paraId="0BAC3DAB" w14:textId="77777777" w:rsidR="00C84F27" w:rsidRDefault="00C84F27" w:rsidP="00CB4F8F">
            <w:pPr>
              <w:spacing w:before="40" w:after="40" w:line="259" w:lineRule="auto"/>
              <w:ind w:left="0" w:right="0" w:firstLine="0"/>
              <w:jc w:val="left"/>
            </w:pPr>
          </w:p>
        </w:tc>
      </w:tr>
      <w:tr w:rsidR="00336064" w14:paraId="0997165B" w14:textId="77777777" w:rsidTr="003A0720">
        <w:trPr>
          <w:trHeight w:val="297"/>
        </w:trPr>
        <w:tc>
          <w:tcPr>
            <w:tcW w:w="0" w:type="auto"/>
            <w:vMerge/>
            <w:tcBorders>
              <w:top w:val="nil"/>
              <w:left w:val="single" w:sz="3" w:space="0" w:color="000000"/>
              <w:bottom w:val="single" w:sz="3" w:space="0" w:color="000000"/>
              <w:right w:val="single" w:sz="3" w:space="0" w:color="000000"/>
            </w:tcBorders>
          </w:tcPr>
          <w:p w14:paraId="0055F7DC" w14:textId="77777777" w:rsidR="00C84F27" w:rsidRDefault="00C84F27" w:rsidP="00CB4F8F">
            <w:pPr>
              <w:spacing w:before="40" w:after="40" w:line="259" w:lineRule="auto"/>
              <w:ind w:left="0" w:right="0" w:firstLine="0"/>
              <w:jc w:val="left"/>
            </w:pPr>
          </w:p>
        </w:tc>
        <w:tc>
          <w:tcPr>
            <w:tcW w:w="1901" w:type="dxa"/>
            <w:tcBorders>
              <w:top w:val="single" w:sz="3" w:space="0" w:color="000000"/>
              <w:left w:val="single" w:sz="3" w:space="0" w:color="000000"/>
              <w:bottom w:val="single" w:sz="3" w:space="0" w:color="000000"/>
              <w:right w:val="single" w:sz="3" w:space="0" w:color="000000"/>
            </w:tcBorders>
          </w:tcPr>
          <w:p w14:paraId="7D126199" w14:textId="77777777" w:rsidR="00C84F27" w:rsidRDefault="00C84F27" w:rsidP="00CB4F8F">
            <w:pPr>
              <w:spacing w:before="40" w:after="40" w:line="259" w:lineRule="auto"/>
              <w:ind w:left="0" w:right="0" w:firstLine="0"/>
              <w:jc w:val="left"/>
            </w:pPr>
            <w:r>
              <w:rPr>
                <w:b/>
              </w:rPr>
              <w:t>Lappi</w:t>
            </w:r>
          </w:p>
        </w:tc>
        <w:tc>
          <w:tcPr>
            <w:tcW w:w="1892" w:type="dxa"/>
            <w:tcBorders>
              <w:top w:val="single" w:sz="3" w:space="0" w:color="000000"/>
              <w:left w:val="single" w:sz="3" w:space="0" w:color="000000"/>
              <w:bottom w:val="single" w:sz="3" w:space="0" w:color="000000"/>
              <w:right w:val="single" w:sz="3" w:space="0" w:color="000000"/>
            </w:tcBorders>
          </w:tcPr>
          <w:p w14:paraId="45373101" w14:textId="77777777" w:rsidR="00C84F27" w:rsidRDefault="00C84F27" w:rsidP="00CB4F8F">
            <w:pPr>
              <w:spacing w:before="40" w:after="40" w:line="259" w:lineRule="auto"/>
              <w:ind w:left="0" w:right="0" w:firstLine="0"/>
              <w:jc w:val="left"/>
            </w:pPr>
          </w:p>
        </w:tc>
        <w:tc>
          <w:tcPr>
            <w:tcW w:w="935" w:type="dxa"/>
            <w:tcBorders>
              <w:top w:val="single" w:sz="3" w:space="0" w:color="000000"/>
              <w:left w:val="single" w:sz="3" w:space="0" w:color="000000"/>
              <w:bottom w:val="single" w:sz="3" w:space="0" w:color="000000"/>
              <w:right w:val="single" w:sz="3" w:space="0" w:color="000000"/>
            </w:tcBorders>
          </w:tcPr>
          <w:p w14:paraId="715FD657" w14:textId="77777777" w:rsidR="00C84F27" w:rsidRDefault="00C84F27" w:rsidP="00CB4F8F">
            <w:pPr>
              <w:spacing w:before="40" w:after="40" w:line="259" w:lineRule="auto"/>
              <w:ind w:left="0" w:right="8" w:firstLine="0"/>
            </w:pPr>
            <w:r>
              <w:t>x</w:t>
            </w:r>
          </w:p>
        </w:tc>
        <w:tc>
          <w:tcPr>
            <w:tcW w:w="1095" w:type="dxa"/>
            <w:tcBorders>
              <w:top w:val="single" w:sz="3" w:space="0" w:color="000000"/>
              <w:left w:val="single" w:sz="3" w:space="0" w:color="000000"/>
              <w:bottom w:val="single" w:sz="3" w:space="0" w:color="000000"/>
              <w:right w:val="single" w:sz="3" w:space="0" w:color="000000"/>
            </w:tcBorders>
          </w:tcPr>
          <w:p w14:paraId="04AEC5CA" w14:textId="77777777" w:rsidR="00C84F27" w:rsidRDefault="00C84F27" w:rsidP="00CB4F8F">
            <w:pPr>
              <w:spacing w:before="40" w:after="40" w:line="259" w:lineRule="auto"/>
              <w:ind w:left="0" w:right="8" w:firstLine="0"/>
            </w:pPr>
            <w:r>
              <w:t>x</w:t>
            </w:r>
          </w:p>
        </w:tc>
        <w:tc>
          <w:tcPr>
            <w:tcW w:w="1138" w:type="dxa"/>
            <w:tcBorders>
              <w:top w:val="single" w:sz="3" w:space="0" w:color="000000"/>
              <w:left w:val="single" w:sz="3" w:space="0" w:color="000000"/>
              <w:bottom w:val="single" w:sz="3" w:space="0" w:color="000000"/>
              <w:right w:val="single" w:sz="3" w:space="0" w:color="000000"/>
            </w:tcBorders>
          </w:tcPr>
          <w:p w14:paraId="3FE6855D" w14:textId="77777777" w:rsidR="00C84F27" w:rsidRDefault="00C84F27" w:rsidP="00CB4F8F">
            <w:pPr>
              <w:spacing w:before="40" w:after="40" w:line="259" w:lineRule="auto"/>
              <w:ind w:left="0" w:right="0" w:firstLine="0"/>
              <w:jc w:val="left"/>
            </w:pPr>
          </w:p>
        </w:tc>
      </w:tr>
    </w:tbl>
    <w:p w14:paraId="0441652C" w14:textId="77777777" w:rsidR="00C84F27" w:rsidRDefault="00C84F27" w:rsidP="00C84F27">
      <w:pPr>
        <w:spacing w:line="360" w:lineRule="auto"/>
        <w:ind w:left="-5" w:right="393"/>
        <w:jc w:val="both"/>
      </w:pPr>
    </w:p>
    <w:p w14:paraId="5BD300BB" w14:textId="5CCFD559" w:rsidR="00C84F27" w:rsidRDefault="00C84F27" w:rsidP="00C84F27">
      <w:pPr>
        <w:spacing w:line="360" w:lineRule="auto"/>
        <w:ind w:left="-5" w:right="393"/>
        <w:jc w:val="both"/>
      </w:pPr>
      <w:r w:rsidRPr="00301A15">
        <w:rPr>
          <w:b/>
          <w:bCs/>
        </w:rPr>
        <w:t>Table 2</w:t>
      </w:r>
      <w:r w:rsidRPr="00593785">
        <w:t>: Transportation cost</w:t>
      </w:r>
      <w:r w:rsidR="00FB1B95">
        <w:rPr>
          <w:lang w:val="en-GB"/>
        </w:rPr>
        <w:t xml:space="preserve"> index</w:t>
      </w:r>
      <w:r w:rsidRPr="00593785">
        <w:t>, reliability of delivery and location of distribution centers</w:t>
      </w:r>
      <w:r>
        <w:rPr>
          <w:lang w:val="en-GB"/>
        </w:rPr>
        <w:t xml:space="preserve"> </w:t>
      </w:r>
      <w:r w:rsidRPr="00593785">
        <w:t>(DCs) for the current situation and for the optimal DC locations for a given number of DCs in Finland. For the optimal solutions the</w:t>
      </w:r>
      <w:r>
        <w:rPr>
          <w:lang w:val="en-GB"/>
        </w:rPr>
        <w:t xml:space="preserve"> </w:t>
      </w:r>
      <w:r w:rsidRPr="00593785">
        <w:t xml:space="preserve">transportation cost </w:t>
      </w:r>
      <w:r w:rsidR="00FB1B95">
        <w:rPr>
          <w:lang w:val="en-GB"/>
        </w:rPr>
        <w:t>is</w:t>
      </w:r>
      <w:r w:rsidR="00FB1B95" w:rsidRPr="00593785">
        <w:t xml:space="preserve"> </w:t>
      </w:r>
      <w:r w:rsidRPr="00593785">
        <w:t>minimal whilst the</w:t>
      </w:r>
      <w:r>
        <w:rPr>
          <w:lang w:val="en-GB"/>
        </w:rPr>
        <w:t xml:space="preserve"> </w:t>
      </w:r>
      <w:r w:rsidRPr="00593785">
        <w:t>reliability of delivery (with a maximum delivery</w:t>
      </w:r>
      <w:r>
        <w:rPr>
          <w:lang w:val="en-GB"/>
        </w:rPr>
        <w:t xml:space="preserve"> </w:t>
      </w:r>
      <w:r w:rsidRPr="00593785">
        <w:t xml:space="preserve">time of </w:t>
      </w:r>
      <w:r w:rsidR="00D43367">
        <w:rPr>
          <w:lang w:val="en-GB"/>
        </w:rPr>
        <w:t>6 hours</w:t>
      </w:r>
      <w:r w:rsidRPr="00593785">
        <w:t>) was constrained to be as high as the reliability for the current DC locations (100%).</w:t>
      </w:r>
    </w:p>
    <w:p w14:paraId="48CFE52B" w14:textId="77777777" w:rsidR="00C84F27" w:rsidRPr="005D6B2B" w:rsidRDefault="00C84F27" w:rsidP="00C84F27">
      <w:pPr>
        <w:spacing w:after="160" w:line="259" w:lineRule="auto"/>
        <w:ind w:left="0" w:right="0" w:firstLine="0"/>
        <w:jc w:val="left"/>
        <w:rPr>
          <w:u w:val="single"/>
        </w:rPr>
      </w:pPr>
      <w:r>
        <w:br w:type="page"/>
      </w:r>
    </w:p>
    <w:p w14:paraId="6A97774A" w14:textId="77777777" w:rsidR="00C84F27" w:rsidRDefault="00C84F27" w:rsidP="00C84F27">
      <w:pPr>
        <w:pStyle w:val="Heading1"/>
        <w:numPr>
          <w:ilvl w:val="0"/>
          <w:numId w:val="0"/>
        </w:numPr>
        <w:spacing w:line="360" w:lineRule="auto"/>
        <w:jc w:val="both"/>
        <w:rPr>
          <w:lang w:val="en-GB"/>
        </w:rPr>
      </w:pPr>
      <w:r w:rsidRPr="00F71629">
        <w:lastRenderedPageBreak/>
        <w:t>Figure legends</w:t>
      </w:r>
    </w:p>
    <w:p w14:paraId="4FC83576" w14:textId="77777777" w:rsidR="00D43367" w:rsidRPr="003D16F6" w:rsidRDefault="00C84F27" w:rsidP="00D43367">
      <w:pPr>
        <w:spacing w:line="360" w:lineRule="auto"/>
        <w:ind w:left="-5" w:right="393"/>
        <w:jc w:val="both"/>
      </w:pPr>
      <w:bookmarkStart w:id="4" w:name="_Hlk105658793"/>
      <w:bookmarkStart w:id="5" w:name="_Hlk105658787"/>
      <w:r w:rsidRPr="00301A15">
        <w:rPr>
          <w:b/>
          <w:bCs/>
        </w:rPr>
        <w:t>Figure 1</w:t>
      </w:r>
      <w:r w:rsidRPr="003D16F6">
        <w:t>: Current location</w:t>
      </w:r>
      <w:r>
        <w:rPr>
          <w:lang w:val="en-GB"/>
        </w:rPr>
        <w:t>s</w:t>
      </w:r>
      <w:r w:rsidRPr="003D16F6">
        <w:t xml:space="preserve"> of DCs and hospitals in the Netherlands (a) and Finland (b). Dot sizes indicate the number of products that are distributed/requested. The lines indicate to which DC a hospital is allocated.</w:t>
      </w:r>
    </w:p>
    <w:p w14:paraId="4EB7D911" w14:textId="77777777" w:rsidR="00C84F27" w:rsidRPr="003D16F6" w:rsidRDefault="00C84F27" w:rsidP="00C84F27">
      <w:pPr>
        <w:spacing w:line="360" w:lineRule="auto"/>
        <w:ind w:left="-5" w:right="393"/>
        <w:jc w:val="both"/>
      </w:pPr>
    </w:p>
    <w:p w14:paraId="7E0F3BE9" w14:textId="77777777" w:rsidR="00C84F27" w:rsidRDefault="00C84F27" w:rsidP="00C84F27">
      <w:pPr>
        <w:spacing w:line="360" w:lineRule="auto"/>
        <w:ind w:left="-5" w:right="393"/>
        <w:jc w:val="both"/>
      </w:pPr>
      <w:r w:rsidRPr="00301A15">
        <w:rPr>
          <w:b/>
          <w:bCs/>
        </w:rPr>
        <w:t>Figure 2</w:t>
      </w:r>
      <w:r w:rsidRPr="003D16F6">
        <w:t>: The number of DCs required to keep the reliability of delivery at the desired level as a function of the maximum delivery time.</w:t>
      </w:r>
    </w:p>
    <w:p w14:paraId="297A5893" w14:textId="77777777" w:rsidR="00C84F27" w:rsidRPr="003D16F6" w:rsidRDefault="00C84F27" w:rsidP="00C84F27">
      <w:pPr>
        <w:spacing w:line="360" w:lineRule="auto"/>
        <w:ind w:left="-5" w:right="393"/>
        <w:jc w:val="both"/>
      </w:pPr>
    </w:p>
    <w:p w14:paraId="55A4CDDA" w14:textId="77777777" w:rsidR="00C84F27" w:rsidRPr="003D16F6" w:rsidRDefault="00C84F27" w:rsidP="00C84F27">
      <w:pPr>
        <w:spacing w:line="360" w:lineRule="auto"/>
        <w:ind w:left="-5" w:right="393"/>
        <w:jc w:val="both"/>
      </w:pPr>
      <w:r w:rsidRPr="00301A15">
        <w:rPr>
          <w:b/>
          <w:bCs/>
        </w:rPr>
        <w:t>Figure 3</w:t>
      </w:r>
      <w:r w:rsidRPr="003D16F6">
        <w:t xml:space="preserve">: </w:t>
      </w:r>
      <w:bookmarkEnd w:id="4"/>
      <w:r w:rsidRPr="001E0182">
        <w:t>Grid to solve the scenario where the current DCs in Eindhoven and Maastricht are combined to form one new DC in the area of Weert. All candidate locations for the new DC are shown in pink, the optimal location is shown in purple.</w:t>
      </w:r>
    </w:p>
    <w:bookmarkEnd w:id="5"/>
    <w:p w14:paraId="2E7A04DB" w14:textId="77777777" w:rsidR="00C84F27" w:rsidRDefault="00C84F27" w:rsidP="00C84F27">
      <w:pPr>
        <w:spacing w:after="77" w:line="360" w:lineRule="auto"/>
        <w:ind w:left="509" w:right="393" w:firstLine="0"/>
        <w:jc w:val="both"/>
      </w:pPr>
    </w:p>
    <w:p w14:paraId="732D4F28" w14:textId="1A19052D" w:rsidR="00057B8B" w:rsidRPr="005D6B2B" w:rsidRDefault="00057B8B" w:rsidP="00732AC5">
      <w:pPr>
        <w:ind w:left="541" w:right="0"/>
        <w:rPr>
          <w:lang w:val="en-GB"/>
        </w:rPr>
      </w:pPr>
    </w:p>
    <w:sectPr w:rsidR="00057B8B" w:rsidRPr="005D6B2B" w:rsidSect="00DF5104">
      <w:headerReference w:type="even" r:id="rId35"/>
      <w:headerReference w:type="default" r:id="rId36"/>
      <w:footerReference w:type="even" r:id="rId37"/>
      <w:footerReference w:type="default" r:id="rId38"/>
      <w:headerReference w:type="first" r:id="rId39"/>
      <w:footerReference w:type="first" r:id="rId40"/>
      <w:pgSz w:w="11906" w:h="16838"/>
      <w:pgMar w:top="1544" w:right="504" w:bottom="2287" w:left="913" w:header="720" w:footer="16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24C6F" w14:textId="77777777" w:rsidR="00F847D5" w:rsidRDefault="00F847D5">
      <w:pPr>
        <w:spacing w:after="0" w:line="240" w:lineRule="auto"/>
      </w:pPr>
      <w:r>
        <w:separator/>
      </w:r>
    </w:p>
  </w:endnote>
  <w:endnote w:type="continuationSeparator" w:id="0">
    <w:p w14:paraId="0708C876" w14:textId="77777777" w:rsidR="00F847D5" w:rsidRDefault="00F847D5">
      <w:pPr>
        <w:spacing w:after="0" w:line="240" w:lineRule="auto"/>
      </w:pPr>
      <w:r>
        <w:continuationSeparator/>
      </w:r>
    </w:p>
  </w:endnote>
  <w:endnote w:type="continuationNotice" w:id="1">
    <w:p w14:paraId="327315AD" w14:textId="77777777" w:rsidR="00F847D5" w:rsidRDefault="00F847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0C5D5" w14:textId="77777777" w:rsidR="00057B8B" w:rsidRDefault="00556029">
    <w:pPr>
      <w:spacing w:after="0" w:line="259" w:lineRule="auto"/>
      <w:ind w:left="0" w:right="101" w:firstLine="0"/>
      <w:jc w:val="right"/>
      <w:pPrChange w:id="8" w:author="Wemelsfelder, Merel" w:date="2022-09-19T11:05:00Z">
        <w:pPr>
          <w:spacing w:after="0" w:line="259" w:lineRule="auto"/>
          <w:ind w:left="0" w:right="408" w:firstLine="0"/>
        </w:pPr>
      </w:pPrChange>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D7D46" w14:textId="77777777" w:rsidR="00057B8B" w:rsidRDefault="00556029" w:rsidP="002B099E">
    <w:pPr>
      <w:spacing w:after="0" w:line="259" w:lineRule="auto"/>
      <w:ind w:left="0" w:right="101" w:firstLine="0"/>
      <w:jc w:val="right"/>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987B1" w14:textId="77777777" w:rsidR="00057B8B" w:rsidRDefault="00556029">
    <w:pPr>
      <w:spacing w:after="0" w:line="259" w:lineRule="auto"/>
      <w:ind w:left="0" w:right="101" w:firstLine="0"/>
      <w:jc w:val="right"/>
      <w:pPrChange w:id="11" w:author="Wemelsfelder, Merel" w:date="2022-09-19T11:05:00Z">
        <w:pPr>
          <w:spacing w:after="0" w:line="259" w:lineRule="auto"/>
          <w:ind w:left="0" w:right="408" w:firstLine="0"/>
        </w:pPr>
      </w:pPrChange>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8D681" w14:textId="77777777" w:rsidR="00F847D5" w:rsidRDefault="00F847D5">
      <w:pPr>
        <w:spacing w:after="0" w:line="240" w:lineRule="auto"/>
      </w:pPr>
      <w:r>
        <w:separator/>
      </w:r>
    </w:p>
  </w:footnote>
  <w:footnote w:type="continuationSeparator" w:id="0">
    <w:p w14:paraId="75515470" w14:textId="77777777" w:rsidR="00F847D5" w:rsidRDefault="00F847D5">
      <w:pPr>
        <w:spacing w:after="0" w:line="240" w:lineRule="auto"/>
      </w:pPr>
      <w:r>
        <w:continuationSeparator/>
      </w:r>
    </w:p>
  </w:footnote>
  <w:footnote w:type="continuationNotice" w:id="1">
    <w:p w14:paraId="34EB9470" w14:textId="77777777" w:rsidR="00F847D5" w:rsidRDefault="00F847D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6B142" w14:textId="15234AEB" w:rsidR="00057B8B" w:rsidRDefault="00556029">
    <w:pPr>
      <w:tabs>
        <w:tab w:val="right" w:pos="10192"/>
      </w:tabs>
      <w:spacing w:after="0" w:line="259" w:lineRule="auto"/>
      <w:ind w:left="0" w:right="0" w:firstLine="0"/>
      <w:jc w:val="left"/>
      <w:rPr>
        <w:rPrChange w:id="6" w:author="Wemelsfelder, Merel" w:date="2022-09-19T11:05:00Z">
          <w:rPr>
            <w:lang w:val="en-GB"/>
          </w:rPr>
        </w:rPrChange>
      </w:rPr>
      <w:pPrChange w:id="7" w:author="Wemelsfelder, Merel" w:date="2022-09-19T11:05:00Z">
        <w:pPr>
          <w:pStyle w:val="Header"/>
        </w:pPr>
      </w:pPrChange>
    </w:pPr>
    <w:r>
      <w:rPr>
        <w:noProof/>
        <w:sz w:val="22"/>
      </w:rPr>
      <mc:AlternateContent>
        <mc:Choice Requires="wpg">
          <w:drawing>
            <wp:anchor distT="0" distB="0" distL="114300" distR="114300" simplePos="0" relativeHeight="251658240" behindDoc="0" locked="0" layoutInCell="1" allowOverlap="1" wp14:anchorId="7257E422" wp14:editId="30D7E25D">
              <wp:simplePos x="0" y="0"/>
              <wp:positionH relativeFrom="page">
                <wp:posOffset>575996</wp:posOffset>
              </wp:positionH>
              <wp:positionV relativeFrom="page">
                <wp:posOffset>406223</wp:posOffset>
              </wp:positionV>
              <wp:extent cx="6408001" cy="5055"/>
              <wp:effectExtent l="0" t="0" r="0" b="0"/>
              <wp:wrapSquare wrapText="bothSides"/>
              <wp:docPr id="50231" name="Group 50231"/>
              <wp:cNvGraphicFramePr/>
              <a:graphic xmlns:a="http://schemas.openxmlformats.org/drawingml/2006/main">
                <a:graphicData uri="http://schemas.microsoft.com/office/word/2010/wordprocessingGroup">
                  <wpg:wgp>
                    <wpg:cNvGrpSpPr/>
                    <wpg:grpSpPr>
                      <a:xfrm>
                        <a:off x="0" y="0"/>
                        <a:ext cx="6408001" cy="5055"/>
                        <a:chOff x="0" y="0"/>
                        <a:chExt cx="6408001" cy="5055"/>
                      </a:xfrm>
                    </wpg:grpSpPr>
                    <wps:wsp>
                      <wps:cNvPr id="50232" name="Shape 50232"/>
                      <wps:cNvSpPr/>
                      <wps:spPr>
                        <a:xfrm>
                          <a:off x="0" y="0"/>
                          <a:ext cx="6408001" cy="0"/>
                        </a:xfrm>
                        <a:custGeom>
                          <a:avLst/>
                          <a:gdLst/>
                          <a:ahLst/>
                          <a:cxnLst/>
                          <a:rect l="0" t="0" r="0" b="0"/>
                          <a:pathLst>
                            <a:path w="6408001">
                              <a:moveTo>
                                <a:pt x="0" y="0"/>
                              </a:moveTo>
                              <a:lnTo>
                                <a:pt x="640800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231" style="width:504.567pt;height:0.398pt;position:absolute;mso-position-horizontal-relative:page;mso-position-horizontal:absolute;margin-left:45.354pt;mso-position-vertical-relative:page;margin-top:31.986pt;" coordsize="64080,50">
              <v:shape id="Shape 50232" style="position:absolute;width:64080;height:0;left:0;top:0;" coordsize="6408001,0" path="m0,0l6408001,0">
                <v:stroke weight="0.398pt" endcap="flat" joinstyle="miter" miterlimit="10" on="true" color="#000000"/>
                <v:fill on="false" color="#000000" opacity="0"/>
              </v:shape>
              <w10:wrap type="square"/>
            </v:group>
          </w:pict>
        </mc:Fallback>
      </mc:AlternateContent>
    </w:r>
    <w:r>
      <w:rPr>
        <w:sz w:val="18"/>
      </w:rPr>
      <w:t>Determining optimal locations for blood distribution centers</w:t>
    </w:r>
    <w:r>
      <w:rPr>
        <w:sz w:val="18"/>
      </w:rPr>
      <w:tab/>
    </w:r>
    <w:r>
      <w:t>supplementary materials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4280E" w14:textId="2EF04223" w:rsidR="00057B8B" w:rsidRDefault="00057B8B" w:rsidP="00336064">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4BA03" w14:textId="56571B85" w:rsidR="00057B8B" w:rsidRDefault="00556029">
    <w:pPr>
      <w:tabs>
        <w:tab w:val="right" w:pos="10192"/>
      </w:tabs>
      <w:spacing w:after="0" w:line="259" w:lineRule="auto"/>
      <w:ind w:left="0" w:right="0" w:firstLine="0"/>
      <w:jc w:val="left"/>
      <w:pPrChange w:id="9" w:author="Wemelsfelder, Merel" w:date="2022-09-19T11:05:00Z">
        <w:pPr>
          <w:pStyle w:val="Header"/>
        </w:pPr>
      </w:pPrChange>
    </w:pPr>
    <w:ins w:id="10" w:author="Wemelsfelder, Merel" w:date="2022-09-19T11:05:00Z">
      <w:r>
        <w:rPr>
          <w:noProof/>
          <w:sz w:val="22"/>
        </w:rPr>
        <mc:AlternateContent>
          <mc:Choice Requires="wpg">
            <w:drawing>
              <wp:anchor distT="0" distB="0" distL="114300" distR="114300" simplePos="0" relativeHeight="251660288" behindDoc="0" locked="0" layoutInCell="1" allowOverlap="1" wp14:anchorId="49F998B0" wp14:editId="076376A7">
                <wp:simplePos x="0" y="0"/>
                <wp:positionH relativeFrom="page">
                  <wp:posOffset>575996</wp:posOffset>
                </wp:positionH>
                <wp:positionV relativeFrom="page">
                  <wp:posOffset>406223</wp:posOffset>
                </wp:positionV>
                <wp:extent cx="6408001" cy="5055"/>
                <wp:effectExtent l="0" t="0" r="0" b="0"/>
                <wp:wrapSquare wrapText="bothSides"/>
                <wp:docPr id="50199" name="Group 50199"/>
                <wp:cNvGraphicFramePr/>
                <a:graphic xmlns:a="http://schemas.openxmlformats.org/drawingml/2006/main">
                  <a:graphicData uri="http://schemas.microsoft.com/office/word/2010/wordprocessingGroup">
                    <wpg:wgp>
                      <wpg:cNvGrpSpPr/>
                      <wpg:grpSpPr>
                        <a:xfrm>
                          <a:off x="0" y="0"/>
                          <a:ext cx="6408001" cy="5055"/>
                          <a:chOff x="0" y="0"/>
                          <a:chExt cx="6408001" cy="5055"/>
                        </a:xfrm>
                      </wpg:grpSpPr>
                      <wps:wsp>
                        <wps:cNvPr id="50200" name="Shape 50200"/>
                        <wps:cNvSpPr/>
                        <wps:spPr>
                          <a:xfrm>
                            <a:off x="0" y="0"/>
                            <a:ext cx="6408001" cy="0"/>
                          </a:xfrm>
                          <a:custGeom>
                            <a:avLst/>
                            <a:gdLst/>
                            <a:ahLst/>
                            <a:cxnLst/>
                            <a:rect l="0" t="0" r="0" b="0"/>
                            <a:pathLst>
                              <a:path w="6408001">
                                <a:moveTo>
                                  <a:pt x="0" y="0"/>
                                </a:moveTo>
                                <a:lnTo>
                                  <a:pt x="640800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199" style="width:504.567pt;height:0.398pt;position:absolute;mso-position-horizontal-relative:page;mso-position-horizontal:absolute;margin-left:45.354pt;mso-position-vertical-relative:page;margin-top:31.986pt;" coordsize="64080,50">
                <v:shape id="Shape 50200" style="position:absolute;width:64080;height:0;left:0;top:0;" coordsize="6408001,0" path="m0,0l6408001,0">
                  <v:stroke weight="0.398pt" endcap="flat" joinstyle="miter" miterlimit="10" on="true" color="#000000"/>
                  <v:fill on="false" color="#000000" opacity="0"/>
                </v:shape>
                <w10:wrap type="square"/>
              </v:group>
            </w:pict>
          </mc:Fallback>
        </mc:AlternateContent>
      </w:r>
      <w:r>
        <w:rPr>
          <w:sz w:val="18"/>
        </w:rPr>
        <w:t>Determining optimal locations for blood distribution centers</w:t>
      </w:r>
      <w:r>
        <w:rPr>
          <w:sz w:val="18"/>
        </w:rPr>
        <w:tab/>
      </w:r>
      <w:r>
        <w:t>supplementary materials</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421"/>
    <w:multiLevelType w:val="hybridMultilevel"/>
    <w:tmpl w:val="1DAE1B62"/>
    <w:lvl w:ilvl="0" w:tplc="044E9568">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2314B2"/>
    <w:multiLevelType w:val="hybridMultilevel"/>
    <w:tmpl w:val="6CF46F44"/>
    <w:lvl w:ilvl="0" w:tplc="DC623DCC">
      <w:start w:val="1"/>
      <w:numFmt w:val="decimal"/>
      <w:lvlText w:val="[%1]"/>
      <w:lvlJc w:val="left"/>
      <w:pPr>
        <w:ind w:left="509"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1" w:tplc="11E4980E">
      <w:start w:val="1"/>
      <w:numFmt w:val="lowerLetter"/>
      <w:lvlText w:val="%2"/>
      <w:lvlJc w:val="left"/>
      <w:pPr>
        <w:ind w:left="1103"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2" w:tplc="FDD464EC">
      <w:start w:val="1"/>
      <w:numFmt w:val="lowerRoman"/>
      <w:lvlText w:val="%3"/>
      <w:lvlJc w:val="left"/>
      <w:pPr>
        <w:ind w:left="1823"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3" w:tplc="0E3A2E3A">
      <w:start w:val="1"/>
      <w:numFmt w:val="decimal"/>
      <w:lvlText w:val="%4"/>
      <w:lvlJc w:val="left"/>
      <w:pPr>
        <w:ind w:left="2543"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4" w:tplc="C118579C">
      <w:start w:val="1"/>
      <w:numFmt w:val="lowerLetter"/>
      <w:lvlText w:val="%5"/>
      <w:lvlJc w:val="left"/>
      <w:pPr>
        <w:ind w:left="3263"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5" w:tplc="9664E398">
      <w:start w:val="1"/>
      <w:numFmt w:val="lowerRoman"/>
      <w:lvlText w:val="%6"/>
      <w:lvlJc w:val="left"/>
      <w:pPr>
        <w:ind w:left="3983"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6" w:tplc="DD4662D4">
      <w:start w:val="1"/>
      <w:numFmt w:val="decimal"/>
      <w:lvlText w:val="%7"/>
      <w:lvlJc w:val="left"/>
      <w:pPr>
        <w:ind w:left="4703"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7" w:tplc="E4F42B4E">
      <w:start w:val="1"/>
      <w:numFmt w:val="lowerLetter"/>
      <w:lvlText w:val="%8"/>
      <w:lvlJc w:val="left"/>
      <w:pPr>
        <w:ind w:left="5423"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8" w:tplc="DEC82DCC">
      <w:start w:val="1"/>
      <w:numFmt w:val="lowerRoman"/>
      <w:lvlText w:val="%9"/>
      <w:lvlJc w:val="left"/>
      <w:pPr>
        <w:ind w:left="6143"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127C502F"/>
    <w:multiLevelType w:val="hybridMultilevel"/>
    <w:tmpl w:val="C54A3A9A"/>
    <w:lvl w:ilvl="0" w:tplc="9E12C7B2">
      <w:start w:val="1"/>
      <w:numFmt w:val="lowerLetter"/>
      <w:lvlText w:val="(%1)"/>
      <w:lvlJc w:val="left"/>
      <w:pPr>
        <w:ind w:left="325"/>
      </w:pPr>
      <w:rPr>
        <w:rFonts w:ascii="Cambria" w:eastAsia="Cambria" w:hAnsi="Cambria" w:cs="Cambria"/>
        <w:b/>
        <w:bCs/>
        <w:i w:val="0"/>
        <w:strike w:val="0"/>
        <w:dstrike w:val="0"/>
        <w:color w:val="000000"/>
        <w:sz w:val="16"/>
        <w:szCs w:val="16"/>
        <w:u w:val="none" w:color="000000"/>
        <w:bdr w:val="none" w:sz="0" w:space="0" w:color="auto"/>
        <w:shd w:val="clear" w:color="auto" w:fill="auto"/>
        <w:vertAlign w:val="baseline"/>
      </w:rPr>
    </w:lvl>
    <w:lvl w:ilvl="1" w:tplc="B442D770">
      <w:start w:val="1"/>
      <w:numFmt w:val="lowerLetter"/>
      <w:lvlText w:val="%2"/>
      <w:lvlJc w:val="left"/>
      <w:pPr>
        <w:ind w:left="2461"/>
      </w:pPr>
      <w:rPr>
        <w:rFonts w:ascii="Cambria" w:eastAsia="Cambria" w:hAnsi="Cambria" w:cs="Cambria"/>
        <w:b/>
        <w:bCs/>
        <w:i w:val="0"/>
        <w:strike w:val="0"/>
        <w:dstrike w:val="0"/>
        <w:color w:val="000000"/>
        <w:sz w:val="16"/>
        <w:szCs w:val="16"/>
        <w:u w:val="none" w:color="000000"/>
        <w:bdr w:val="none" w:sz="0" w:space="0" w:color="auto"/>
        <w:shd w:val="clear" w:color="auto" w:fill="auto"/>
        <w:vertAlign w:val="baseline"/>
      </w:rPr>
    </w:lvl>
    <w:lvl w:ilvl="2" w:tplc="9402BE0A">
      <w:start w:val="1"/>
      <w:numFmt w:val="lowerRoman"/>
      <w:lvlText w:val="%3"/>
      <w:lvlJc w:val="left"/>
      <w:pPr>
        <w:ind w:left="3181"/>
      </w:pPr>
      <w:rPr>
        <w:rFonts w:ascii="Cambria" w:eastAsia="Cambria" w:hAnsi="Cambria" w:cs="Cambria"/>
        <w:b/>
        <w:bCs/>
        <w:i w:val="0"/>
        <w:strike w:val="0"/>
        <w:dstrike w:val="0"/>
        <w:color w:val="000000"/>
        <w:sz w:val="16"/>
        <w:szCs w:val="16"/>
        <w:u w:val="none" w:color="000000"/>
        <w:bdr w:val="none" w:sz="0" w:space="0" w:color="auto"/>
        <w:shd w:val="clear" w:color="auto" w:fill="auto"/>
        <w:vertAlign w:val="baseline"/>
      </w:rPr>
    </w:lvl>
    <w:lvl w:ilvl="3" w:tplc="189C8CFC">
      <w:start w:val="1"/>
      <w:numFmt w:val="decimal"/>
      <w:lvlText w:val="%4"/>
      <w:lvlJc w:val="left"/>
      <w:pPr>
        <w:ind w:left="3901"/>
      </w:pPr>
      <w:rPr>
        <w:rFonts w:ascii="Cambria" w:eastAsia="Cambria" w:hAnsi="Cambria" w:cs="Cambria"/>
        <w:b/>
        <w:bCs/>
        <w:i w:val="0"/>
        <w:strike w:val="0"/>
        <w:dstrike w:val="0"/>
        <w:color w:val="000000"/>
        <w:sz w:val="16"/>
        <w:szCs w:val="16"/>
        <w:u w:val="none" w:color="000000"/>
        <w:bdr w:val="none" w:sz="0" w:space="0" w:color="auto"/>
        <w:shd w:val="clear" w:color="auto" w:fill="auto"/>
        <w:vertAlign w:val="baseline"/>
      </w:rPr>
    </w:lvl>
    <w:lvl w:ilvl="4" w:tplc="4558C3BE">
      <w:start w:val="1"/>
      <w:numFmt w:val="lowerLetter"/>
      <w:lvlText w:val="%5"/>
      <w:lvlJc w:val="left"/>
      <w:pPr>
        <w:ind w:left="4621"/>
      </w:pPr>
      <w:rPr>
        <w:rFonts w:ascii="Cambria" w:eastAsia="Cambria" w:hAnsi="Cambria" w:cs="Cambria"/>
        <w:b/>
        <w:bCs/>
        <w:i w:val="0"/>
        <w:strike w:val="0"/>
        <w:dstrike w:val="0"/>
        <w:color w:val="000000"/>
        <w:sz w:val="16"/>
        <w:szCs w:val="16"/>
        <w:u w:val="none" w:color="000000"/>
        <w:bdr w:val="none" w:sz="0" w:space="0" w:color="auto"/>
        <w:shd w:val="clear" w:color="auto" w:fill="auto"/>
        <w:vertAlign w:val="baseline"/>
      </w:rPr>
    </w:lvl>
    <w:lvl w:ilvl="5" w:tplc="CF9C5338">
      <w:start w:val="1"/>
      <w:numFmt w:val="lowerRoman"/>
      <w:lvlText w:val="%6"/>
      <w:lvlJc w:val="left"/>
      <w:pPr>
        <w:ind w:left="5341"/>
      </w:pPr>
      <w:rPr>
        <w:rFonts w:ascii="Cambria" w:eastAsia="Cambria" w:hAnsi="Cambria" w:cs="Cambria"/>
        <w:b/>
        <w:bCs/>
        <w:i w:val="0"/>
        <w:strike w:val="0"/>
        <w:dstrike w:val="0"/>
        <w:color w:val="000000"/>
        <w:sz w:val="16"/>
        <w:szCs w:val="16"/>
        <w:u w:val="none" w:color="000000"/>
        <w:bdr w:val="none" w:sz="0" w:space="0" w:color="auto"/>
        <w:shd w:val="clear" w:color="auto" w:fill="auto"/>
        <w:vertAlign w:val="baseline"/>
      </w:rPr>
    </w:lvl>
    <w:lvl w:ilvl="6" w:tplc="1C46102C">
      <w:start w:val="1"/>
      <w:numFmt w:val="decimal"/>
      <w:lvlText w:val="%7"/>
      <w:lvlJc w:val="left"/>
      <w:pPr>
        <w:ind w:left="6061"/>
      </w:pPr>
      <w:rPr>
        <w:rFonts w:ascii="Cambria" w:eastAsia="Cambria" w:hAnsi="Cambria" w:cs="Cambria"/>
        <w:b/>
        <w:bCs/>
        <w:i w:val="0"/>
        <w:strike w:val="0"/>
        <w:dstrike w:val="0"/>
        <w:color w:val="000000"/>
        <w:sz w:val="16"/>
        <w:szCs w:val="16"/>
        <w:u w:val="none" w:color="000000"/>
        <w:bdr w:val="none" w:sz="0" w:space="0" w:color="auto"/>
        <w:shd w:val="clear" w:color="auto" w:fill="auto"/>
        <w:vertAlign w:val="baseline"/>
      </w:rPr>
    </w:lvl>
    <w:lvl w:ilvl="7" w:tplc="AF1EB5EA">
      <w:start w:val="1"/>
      <w:numFmt w:val="lowerLetter"/>
      <w:lvlText w:val="%8"/>
      <w:lvlJc w:val="left"/>
      <w:pPr>
        <w:ind w:left="6781"/>
      </w:pPr>
      <w:rPr>
        <w:rFonts w:ascii="Cambria" w:eastAsia="Cambria" w:hAnsi="Cambria" w:cs="Cambria"/>
        <w:b/>
        <w:bCs/>
        <w:i w:val="0"/>
        <w:strike w:val="0"/>
        <w:dstrike w:val="0"/>
        <w:color w:val="000000"/>
        <w:sz w:val="16"/>
        <w:szCs w:val="16"/>
        <w:u w:val="none" w:color="000000"/>
        <w:bdr w:val="none" w:sz="0" w:space="0" w:color="auto"/>
        <w:shd w:val="clear" w:color="auto" w:fill="auto"/>
        <w:vertAlign w:val="baseline"/>
      </w:rPr>
    </w:lvl>
    <w:lvl w:ilvl="8" w:tplc="6F5233C6">
      <w:start w:val="1"/>
      <w:numFmt w:val="lowerRoman"/>
      <w:lvlText w:val="%9"/>
      <w:lvlJc w:val="left"/>
      <w:pPr>
        <w:ind w:left="7501"/>
      </w:pPr>
      <w:rPr>
        <w:rFonts w:ascii="Cambria" w:eastAsia="Cambria" w:hAnsi="Cambria" w:cs="Cambria"/>
        <w:b/>
        <w:bCs/>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137D664E"/>
    <w:multiLevelType w:val="hybridMultilevel"/>
    <w:tmpl w:val="02B66660"/>
    <w:lvl w:ilvl="0" w:tplc="893AF588">
      <w:start w:val="1"/>
      <w:numFmt w:val="bullet"/>
      <w:lvlText w:val="-"/>
      <w:lvlJc w:val="left"/>
      <w:pPr>
        <w:ind w:left="345" w:hanging="360"/>
      </w:pPr>
      <w:rPr>
        <w:rFonts w:ascii="Cambria" w:eastAsia="Cambria" w:hAnsi="Cambria" w:cs="Cambria" w:hint="default"/>
      </w:rPr>
    </w:lvl>
    <w:lvl w:ilvl="1" w:tplc="20000003" w:tentative="1">
      <w:start w:val="1"/>
      <w:numFmt w:val="bullet"/>
      <w:lvlText w:val="o"/>
      <w:lvlJc w:val="left"/>
      <w:pPr>
        <w:ind w:left="1065" w:hanging="360"/>
      </w:pPr>
      <w:rPr>
        <w:rFonts w:ascii="Courier New" w:hAnsi="Courier New" w:cs="Courier New" w:hint="default"/>
      </w:rPr>
    </w:lvl>
    <w:lvl w:ilvl="2" w:tplc="20000005" w:tentative="1">
      <w:start w:val="1"/>
      <w:numFmt w:val="bullet"/>
      <w:lvlText w:val=""/>
      <w:lvlJc w:val="left"/>
      <w:pPr>
        <w:ind w:left="1785" w:hanging="360"/>
      </w:pPr>
      <w:rPr>
        <w:rFonts w:ascii="Wingdings" w:hAnsi="Wingdings" w:hint="default"/>
      </w:rPr>
    </w:lvl>
    <w:lvl w:ilvl="3" w:tplc="20000001" w:tentative="1">
      <w:start w:val="1"/>
      <w:numFmt w:val="bullet"/>
      <w:lvlText w:val=""/>
      <w:lvlJc w:val="left"/>
      <w:pPr>
        <w:ind w:left="2505" w:hanging="360"/>
      </w:pPr>
      <w:rPr>
        <w:rFonts w:ascii="Symbol" w:hAnsi="Symbol" w:hint="default"/>
      </w:rPr>
    </w:lvl>
    <w:lvl w:ilvl="4" w:tplc="20000003" w:tentative="1">
      <w:start w:val="1"/>
      <w:numFmt w:val="bullet"/>
      <w:lvlText w:val="o"/>
      <w:lvlJc w:val="left"/>
      <w:pPr>
        <w:ind w:left="3225" w:hanging="360"/>
      </w:pPr>
      <w:rPr>
        <w:rFonts w:ascii="Courier New" w:hAnsi="Courier New" w:cs="Courier New" w:hint="default"/>
      </w:rPr>
    </w:lvl>
    <w:lvl w:ilvl="5" w:tplc="20000005" w:tentative="1">
      <w:start w:val="1"/>
      <w:numFmt w:val="bullet"/>
      <w:lvlText w:val=""/>
      <w:lvlJc w:val="left"/>
      <w:pPr>
        <w:ind w:left="3945" w:hanging="360"/>
      </w:pPr>
      <w:rPr>
        <w:rFonts w:ascii="Wingdings" w:hAnsi="Wingdings" w:hint="default"/>
      </w:rPr>
    </w:lvl>
    <w:lvl w:ilvl="6" w:tplc="20000001" w:tentative="1">
      <w:start w:val="1"/>
      <w:numFmt w:val="bullet"/>
      <w:lvlText w:val=""/>
      <w:lvlJc w:val="left"/>
      <w:pPr>
        <w:ind w:left="4665" w:hanging="360"/>
      </w:pPr>
      <w:rPr>
        <w:rFonts w:ascii="Symbol" w:hAnsi="Symbol" w:hint="default"/>
      </w:rPr>
    </w:lvl>
    <w:lvl w:ilvl="7" w:tplc="20000003" w:tentative="1">
      <w:start w:val="1"/>
      <w:numFmt w:val="bullet"/>
      <w:lvlText w:val="o"/>
      <w:lvlJc w:val="left"/>
      <w:pPr>
        <w:ind w:left="5385" w:hanging="360"/>
      </w:pPr>
      <w:rPr>
        <w:rFonts w:ascii="Courier New" w:hAnsi="Courier New" w:cs="Courier New" w:hint="default"/>
      </w:rPr>
    </w:lvl>
    <w:lvl w:ilvl="8" w:tplc="20000005" w:tentative="1">
      <w:start w:val="1"/>
      <w:numFmt w:val="bullet"/>
      <w:lvlText w:val=""/>
      <w:lvlJc w:val="left"/>
      <w:pPr>
        <w:ind w:left="6105" w:hanging="360"/>
      </w:pPr>
      <w:rPr>
        <w:rFonts w:ascii="Wingdings" w:hAnsi="Wingdings" w:hint="default"/>
      </w:rPr>
    </w:lvl>
  </w:abstractNum>
  <w:abstractNum w:abstractNumId="4" w15:restartNumberingAfterBreak="0">
    <w:nsid w:val="1A2D75FD"/>
    <w:multiLevelType w:val="hybridMultilevel"/>
    <w:tmpl w:val="8654CDA4"/>
    <w:lvl w:ilvl="0" w:tplc="20000003">
      <w:start w:val="1"/>
      <w:numFmt w:val="bullet"/>
      <w:lvlText w:val="o"/>
      <w:lvlJc w:val="left"/>
      <w:pPr>
        <w:ind w:left="705" w:hanging="360"/>
      </w:pPr>
      <w:rPr>
        <w:rFonts w:ascii="Courier New" w:hAnsi="Courier New" w:cs="Courier New" w:hint="default"/>
      </w:rPr>
    </w:lvl>
    <w:lvl w:ilvl="1" w:tplc="20000003" w:tentative="1">
      <w:start w:val="1"/>
      <w:numFmt w:val="bullet"/>
      <w:lvlText w:val="o"/>
      <w:lvlJc w:val="left"/>
      <w:pPr>
        <w:ind w:left="1425" w:hanging="360"/>
      </w:pPr>
      <w:rPr>
        <w:rFonts w:ascii="Courier New" w:hAnsi="Courier New" w:cs="Courier New" w:hint="default"/>
      </w:rPr>
    </w:lvl>
    <w:lvl w:ilvl="2" w:tplc="20000005" w:tentative="1">
      <w:start w:val="1"/>
      <w:numFmt w:val="bullet"/>
      <w:lvlText w:val=""/>
      <w:lvlJc w:val="left"/>
      <w:pPr>
        <w:ind w:left="2145" w:hanging="360"/>
      </w:pPr>
      <w:rPr>
        <w:rFonts w:ascii="Wingdings" w:hAnsi="Wingdings" w:hint="default"/>
      </w:rPr>
    </w:lvl>
    <w:lvl w:ilvl="3" w:tplc="20000001" w:tentative="1">
      <w:start w:val="1"/>
      <w:numFmt w:val="bullet"/>
      <w:lvlText w:val=""/>
      <w:lvlJc w:val="left"/>
      <w:pPr>
        <w:ind w:left="2865" w:hanging="360"/>
      </w:pPr>
      <w:rPr>
        <w:rFonts w:ascii="Symbol" w:hAnsi="Symbol" w:hint="default"/>
      </w:rPr>
    </w:lvl>
    <w:lvl w:ilvl="4" w:tplc="20000003" w:tentative="1">
      <w:start w:val="1"/>
      <w:numFmt w:val="bullet"/>
      <w:lvlText w:val="o"/>
      <w:lvlJc w:val="left"/>
      <w:pPr>
        <w:ind w:left="3585" w:hanging="360"/>
      </w:pPr>
      <w:rPr>
        <w:rFonts w:ascii="Courier New" w:hAnsi="Courier New" w:cs="Courier New" w:hint="default"/>
      </w:rPr>
    </w:lvl>
    <w:lvl w:ilvl="5" w:tplc="20000005" w:tentative="1">
      <w:start w:val="1"/>
      <w:numFmt w:val="bullet"/>
      <w:lvlText w:val=""/>
      <w:lvlJc w:val="left"/>
      <w:pPr>
        <w:ind w:left="4305" w:hanging="360"/>
      </w:pPr>
      <w:rPr>
        <w:rFonts w:ascii="Wingdings" w:hAnsi="Wingdings" w:hint="default"/>
      </w:rPr>
    </w:lvl>
    <w:lvl w:ilvl="6" w:tplc="20000001" w:tentative="1">
      <w:start w:val="1"/>
      <w:numFmt w:val="bullet"/>
      <w:lvlText w:val=""/>
      <w:lvlJc w:val="left"/>
      <w:pPr>
        <w:ind w:left="5025" w:hanging="360"/>
      </w:pPr>
      <w:rPr>
        <w:rFonts w:ascii="Symbol" w:hAnsi="Symbol" w:hint="default"/>
      </w:rPr>
    </w:lvl>
    <w:lvl w:ilvl="7" w:tplc="20000003" w:tentative="1">
      <w:start w:val="1"/>
      <w:numFmt w:val="bullet"/>
      <w:lvlText w:val="o"/>
      <w:lvlJc w:val="left"/>
      <w:pPr>
        <w:ind w:left="5745" w:hanging="360"/>
      </w:pPr>
      <w:rPr>
        <w:rFonts w:ascii="Courier New" w:hAnsi="Courier New" w:cs="Courier New" w:hint="default"/>
      </w:rPr>
    </w:lvl>
    <w:lvl w:ilvl="8" w:tplc="20000005" w:tentative="1">
      <w:start w:val="1"/>
      <w:numFmt w:val="bullet"/>
      <w:lvlText w:val=""/>
      <w:lvlJc w:val="left"/>
      <w:pPr>
        <w:ind w:left="6465" w:hanging="360"/>
      </w:pPr>
      <w:rPr>
        <w:rFonts w:ascii="Wingdings" w:hAnsi="Wingdings" w:hint="default"/>
      </w:rPr>
    </w:lvl>
  </w:abstractNum>
  <w:abstractNum w:abstractNumId="5" w15:restartNumberingAfterBreak="0">
    <w:nsid w:val="1F773D0C"/>
    <w:multiLevelType w:val="multilevel"/>
    <w:tmpl w:val="5E30A9D8"/>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483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555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627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699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771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843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915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7F352A1"/>
    <w:multiLevelType w:val="hybridMultilevel"/>
    <w:tmpl w:val="44DAE98C"/>
    <w:lvl w:ilvl="0" w:tplc="3E14EC3E">
      <w:start w:val="1"/>
      <w:numFmt w:val="decimal"/>
      <w:lvlText w:val="[%1]"/>
      <w:lvlJc w:val="left"/>
      <w:pPr>
        <w:ind w:left="5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04C3028">
      <w:start w:val="42"/>
      <w:numFmt w:val="lowerLetter"/>
      <w:lvlText w:val="%2."/>
      <w:lvlJc w:val="left"/>
      <w:pPr>
        <w:ind w:left="8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D9CC4F0">
      <w:start w:val="1"/>
      <w:numFmt w:val="lowerRoman"/>
      <w:lvlText w:val="%3"/>
      <w:lvlJc w:val="left"/>
      <w:pPr>
        <w:ind w:left="16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6666F38">
      <w:start w:val="1"/>
      <w:numFmt w:val="decimal"/>
      <w:lvlText w:val="%4"/>
      <w:lvlJc w:val="left"/>
      <w:pPr>
        <w:ind w:left="2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8CC7D12">
      <w:start w:val="1"/>
      <w:numFmt w:val="lowerLetter"/>
      <w:lvlText w:val="%5"/>
      <w:lvlJc w:val="left"/>
      <w:pPr>
        <w:ind w:left="3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8AA57E8">
      <w:start w:val="1"/>
      <w:numFmt w:val="lowerRoman"/>
      <w:lvlText w:val="%6"/>
      <w:lvlJc w:val="left"/>
      <w:pPr>
        <w:ind w:left="3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446D59E">
      <w:start w:val="1"/>
      <w:numFmt w:val="decimal"/>
      <w:lvlText w:val="%7"/>
      <w:lvlJc w:val="left"/>
      <w:pPr>
        <w:ind w:left="4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4BC9FA8">
      <w:start w:val="1"/>
      <w:numFmt w:val="lowerLetter"/>
      <w:lvlText w:val="%8"/>
      <w:lvlJc w:val="left"/>
      <w:pPr>
        <w:ind w:left="5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C4A5B5C">
      <w:start w:val="1"/>
      <w:numFmt w:val="lowerRoman"/>
      <w:lvlText w:val="%9"/>
      <w:lvlJc w:val="left"/>
      <w:pPr>
        <w:ind w:left="5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B9C4A72"/>
    <w:multiLevelType w:val="hybridMultilevel"/>
    <w:tmpl w:val="40E03FBA"/>
    <w:lvl w:ilvl="0" w:tplc="2000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C672F0A"/>
    <w:multiLevelType w:val="hybridMultilevel"/>
    <w:tmpl w:val="AFA60B90"/>
    <w:lvl w:ilvl="0" w:tplc="025CDA40">
      <w:start w:val="1"/>
      <w:numFmt w:val="decimal"/>
      <w:lvlText w:val="%1"/>
      <w:lvlJc w:val="left"/>
      <w:pPr>
        <w:ind w:left="123"/>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5D142954">
      <w:start w:val="1"/>
      <w:numFmt w:val="lowerLetter"/>
      <w:lvlText w:val="%2"/>
      <w:lvlJc w:val="left"/>
      <w:pPr>
        <w:ind w:left="108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EF08C0F4">
      <w:start w:val="1"/>
      <w:numFmt w:val="lowerRoman"/>
      <w:lvlText w:val="%3"/>
      <w:lvlJc w:val="left"/>
      <w:pPr>
        <w:ind w:left="180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CF76752C">
      <w:start w:val="1"/>
      <w:numFmt w:val="decimal"/>
      <w:lvlText w:val="%4"/>
      <w:lvlJc w:val="left"/>
      <w:pPr>
        <w:ind w:left="252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981877B0">
      <w:start w:val="1"/>
      <w:numFmt w:val="lowerLetter"/>
      <w:lvlText w:val="%5"/>
      <w:lvlJc w:val="left"/>
      <w:pPr>
        <w:ind w:left="324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3C40EF66">
      <w:start w:val="1"/>
      <w:numFmt w:val="lowerRoman"/>
      <w:lvlText w:val="%6"/>
      <w:lvlJc w:val="left"/>
      <w:pPr>
        <w:ind w:left="396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B936E6FE">
      <w:start w:val="1"/>
      <w:numFmt w:val="decimal"/>
      <w:lvlText w:val="%7"/>
      <w:lvlJc w:val="left"/>
      <w:pPr>
        <w:ind w:left="468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21563B4C">
      <w:start w:val="1"/>
      <w:numFmt w:val="lowerLetter"/>
      <w:lvlText w:val="%8"/>
      <w:lvlJc w:val="left"/>
      <w:pPr>
        <w:ind w:left="540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259C2E82">
      <w:start w:val="1"/>
      <w:numFmt w:val="lowerRoman"/>
      <w:lvlText w:val="%9"/>
      <w:lvlJc w:val="left"/>
      <w:pPr>
        <w:ind w:left="612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9" w15:restartNumberingAfterBreak="0">
    <w:nsid w:val="333A7EA5"/>
    <w:multiLevelType w:val="hybridMultilevel"/>
    <w:tmpl w:val="86FE4124"/>
    <w:lvl w:ilvl="0" w:tplc="7E68FD82">
      <w:start w:val="1"/>
      <w:numFmt w:val="decimal"/>
      <w:lvlText w:val="[%1]"/>
      <w:lvlJc w:val="left"/>
      <w:pPr>
        <w:ind w:left="5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7DA4EDC">
      <w:start w:val="42"/>
      <w:numFmt w:val="lowerLetter"/>
      <w:lvlText w:val="%2."/>
      <w:lvlJc w:val="left"/>
      <w:pPr>
        <w:ind w:left="8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746558C">
      <w:start w:val="1"/>
      <w:numFmt w:val="lowerRoman"/>
      <w:lvlText w:val="%3"/>
      <w:lvlJc w:val="left"/>
      <w:pPr>
        <w:ind w:left="16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7E6C42A">
      <w:start w:val="1"/>
      <w:numFmt w:val="decimal"/>
      <w:lvlText w:val="%4"/>
      <w:lvlJc w:val="left"/>
      <w:pPr>
        <w:ind w:left="2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9EA822E">
      <w:start w:val="1"/>
      <w:numFmt w:val="lowerLetter"/>
      <w:lvlText w:val="%5"/>
      <w:lvlJc w:val="left"/>
      <w:pPr>
        <w:ind w:left="3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F46D94E">
      <w:start w:val="1"/>
      <w:numFmt w:val="lowerRoman"/>
      <w:lvlText w:val="%6"/>
      <w:lvlJc w:val="left"/>
      <w:pPr>
        <w:ind w:left="3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5EC6A0A">
      <w:start w:val="1"/>
      <w:numFmt w:val="decimal"/>
      <w:lvlText w:val="%7"/>
      <w:lvlJc w:val="left"/>
      <w:pPr>
        <w:ind w:left="4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FBAA912">
      <w:start w:val="1"/>
      <w:numFmt w:val="lowerLetter"/>
      <w:lvlText w:val="%8"/>
      <w:lvlJc w:val="left"/>
      <w:pPr>
        <w:ind w:left="5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6D24632">
      <w:start w:val="1"/>
      <w:numFmt w:val="lowerRoman"/>
      <w:lvlText w:val="%9"/>
      <w:lvlJc w:val="left"/>
      <w:pPr>
        <w:ind w:left="5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8C3341F"/>
    <w:multiLevelType w:val="hybridMultilevel"/>
    <w:tmpl w:val="7968259A"/>
    <w:lvl w:ilvl="0" w:tplc="20000003">
      <w:start w:val="1"/>
      <w:numFmt w:val="bullet"/>
      <w:lvlText w:val="o"/>
      <w:lvlJc w:val="left"/>
      <w:pPr>
        <w:ind w:left="1405" w:hanging="360"/>
      </w:pPr>
      <w:rPr>
        <w:rFonts w:ascii="Courier New" w:hAnsi="Courier New" w:cs="Courier New" w:hint="default"/>
      </w:rPr>
    </w:lvl>
    <w:lvl w:ilvl="1" w:tplc="20000003" w:tentative="1">
      <w:start w:val="1"/>
      <w:numFmt w:val="bullet"/>
      <w:lvlText w:val="o"/>
      <w:lvlJc w:val="left"/>
      <w:pPr>
        <w:ind w:left="2125" w:hanging="360"/>
      </w:pPr>
      <w:rPr>
        <w:rFonts w:ascii="Courier New" w:hAnsi="Courier New" w:cs="Courier New" w:hint="default"/>
      </w:rPr>
    </w:lvl>
    <w:lvl w:ilvl="2" w:tplc="20000005" w:tentative="1">
      <w:start w:val="1"/>
      <w:numFmt w:val="bullet"/>
      <w:lvlText w:val=""/>
      <w:lvlJc w:val="left"/>
      <w:pPr>
        <w:ind w:left="2845" w:hanging="360"/>
      </w:pPr>
      <w:rPr>
        <w:rFonts w:ascii="Wingdings" w:hAnsi="Wingdings" w:hint="default"/>
      </w:rPr>
    </w:lvl>
    <w:lvl w:ilvl="3" w:tplc="20000001" w:tentative="1">
      <w:start w:val="1"/>
      <w:numFmt w:val="bullet"/>
      <w:lvlText w:val=""/>
      <w:lvlJc w:val="left"/>
      <w:pPr>
        <w:ind w:left="3565" w:hanging="360"/>
      </w:pPr>
      <w:rPr>
        <w:rFonts w:ascii="Symbol" w:hAnsi="Symbol" w:hint="default"/>
      </w:rPr>
    </w:lvl>
    <w:lvl w:ilvl="4" w:tplc="20000003" w:tentative="1">
      <w:start w:val="1"/>
      <w:numFmt w:val="bullet"/>
      <w:lvlText w:val="o"/>
      <w:lvlJc w:val="left"/>
      <w:pPr>
        <w:ind w:left="4285" w:hanging="360"/>
      </w:pPr>
      <w:rPr>
        <w:rFonts w:ascii="Courier New" w:hAnsi="Courier New" w:cs="Courier New" w:hint="default"/>
      </w:rPr>
    </w:lvl>
    <w:lvl w:ilvl="5" w:tplc="20000005" w:tentative="1">
      <w:start w:val="1"/>
      <w:numFmt w:val="bullet"/>
      <w:lvlText w:val=""/>
      <w:lvlJc w:val="left"/>
      <w:pPr>
        <w:ind w:left="5005" w:hanging="360"/>
      </w:pPr>
      <w:rPr>
        <w:rFonts w:ascii="Wingdings" w:hAnsi="Wingdings" w:hint="default"/>
      </w:rPr>
    </w:lvl>
    <w:lvl w:ilvl="6" w:tplc="20000001" w:tentative="1">
      <w:start w:val="1"/>
      <w:numFmt w:val="bullet"/>
      <w:lvlText w:val=""/>
      <w:lvlJc w:val="left"/>
      <w:pPr>
        <w:ind w:left="5725" w:hanging="360"/>
      </w:pPr>
      <w:rPr>
        <w:rFonts w:ascii="Symbol" w:hAnsi="Symbol" w:hint="default"/>
      </w:rPr>
    </w:lvl>
    <w:lvl w:ilvl="7" w:tplc="20000003" w:tentative="1">
      <w:start w:val="1"/>
      <w:numFmt w:val="bullet"/>
      <w:lvlText w:val="o"/>
      <w:lvlJc w:val="left"/>
      <w:pPr>
        <w:ind w:left="6445" w:hanging="360"/>
      </w:pPr>
      <w:rPr>
        <w:rFonts w:ascii="Courier New" w:hAnsi="Courier New" w:cs="Courier New" w:hint="default"/>
      </w:rPr>
    </w:lvl>
    <w:lvl w:ilvl="8" w:tplc="20000005" w:tentative="1">
      <w:start w:val="1"/>
      <w:numFmt w:val="bullet"/>
      <w:lvlText w:val=""/>
      <w:lvlJc w:val="left"/>
      <w:pPr>
        <w:ind w:left="7165" w:hanging="360"/>
      </w:pPr>
      <w:rPr>
        <w:rFonts w:ascii="Wingdings" w:hAnsi="Wingdings" w:hint="default"/>
      </w:rPr>
    </w:lvl>
  </w:abstractNum>
  <w:abstractNum w:abstractNumId="11" w15:restartNumberingAfterBreak="0">
    <w:nsid w:val="4CF221E1"/>
    <w:multiLevelType w:val="hybridMultilevel"/>
    <w:tmpl w:val="C180E9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2583E9C"/>
    <w:multiLevelType w:val="hybridMultilevel"/>
    <w:tmpl w:val="6576BB3C"/>
    <w:lvl w:ilvl="0" w:tplc="6136C172">
      <w:start w:val="1"/>
      <w:numFmt w:val="decimal"/>
      <w:lvlText w:val="[%1]"/>
      <w:lvlJc w:val="left"/>
      <w:pPr>
        <w:ind w:left="50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2C60668">
      <w:start w:val="1"/>
      <w:numFmt w:val="lowerLetter"/>
      <w:lvlText w:val="%2"/>
      <w:lvlJc w:val="left"/>
      <w:pPr>
        <w:ind w:left="110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55A9FBC">
      <w:start w:val="1"/>
      <w:numFmt w:val="lowerRoman"/>
      <w:lvlText w:val="%3"/>
      <w:lvlJc w:val="left"/>
      <w:pPr>
        <w:ind w:left="182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6787F56">
      <w:start w:val="1"/>
      <w:numFmt w:val="decimal"/>
      <w:lvlText w:val="%4"/>
      <w:lvlJc w:val="left"/>
      <w:pPr>
        <w:ind w:left="254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75C25E6">
      <w:start w:val="1"/>
      <w:numFmt w:val="lowerLetter"/>
      <w:lvlText w:val="%5"/>
      <w:lvlJc w:val="left"/>
      <w:pPr>
        <w:ind w:left="326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A86477E">
      <w:start w:val="1"/>
      <w:numFmt w:val="lowerRoman"/>
      <w:lvlText w:val="%6"/>
      <w:lvlJc w:val="left"/>
      <w:pPr>
        <w:ind w:left="39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01C4FCC">
      <w:start w:val="1"/>
      <w:numFmt w:val="decimal"/>
      <w:lvlText w:val="%7"/>
      <w:lvlJc w:val="left"/>
      <w:pPr>
        <w:ind w:left="470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D44BC70">
      <w:start w:val="1"/>
      <w:numFmt w:val="lowerLetter"/>
      <w:lvlText w:val="%8"/>
      <w:lvlJc w:val="left"/>
      <w:pPr>
        <w:ind w:left="542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FB8EDAC">
      <w:start w:val="1"/>
      <w:numFmt w:val="lowerRoman"/>
      <w:lvlText w:val="%9"/>
      <w:lvlJc w:val="left"/>
      <w:pPr>
        <w:ind w:left="614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27B0BAB"/>
    <w:multiLevelType w:val="hybridMultilevel"/>
    <w:tmpl w:val="81DC6D5C"/>
    <w:lvl w:ilvl="0" w:tplc="C3029782">
      <w:start w:val="1"/>
      <w:numFmt w:val="decimal"/>
      <w:lvlText w:val="%1"/>
      <w:lvlJc w:val="left"/>
      <w:pPr>
        <w:ind w:left="123"/>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E39C5412">
      <w:start w:val="1"/>
      <w:numFmt w:val="lowerLetter"/>
      <w:lvlText w:val="%2"/>
      <w:lvlJc w:val="left"/>
      <w:pPr>
        <w:ind w:left="108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ACD4E388">
      <w:start w:val="1"/>
      <w:numFmt w:val="lowerRoman"/>
      <w:lvlText w:val="%3"/>
      <w:lvlJc w:val="left"/>
      <w:pPr>
        <w:ind w:left="180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8CD08B1C">
      <w:start w:val="1"/>
      <w:numFmt w:val="decimal"/>
      <w:lvlText w:val="%4"/>
      <w:lvlJc w:val="left"/>
      <w:pPr>
        <w:ind w:left="252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1D54AA68">
      <w:start w:val="1"/>
      <w:numFmt w:val="lowerLetter"/>
      <w:lvlText w:val="%5"/>
      <w:lvlJc w:val="left"/>
      <w:pPr>
        <w:ind w:left="324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C130F630">
      <w:start w:val="1"/>
      <w:numFmt w:val="lowerRoman"/>
      <w:lvlText w:val="%6"/>
      <w:lvlJc w:val="left"/>
      <w:pPr>
        <w:ind w:left="396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2ACE6C7C">
      <w:start w:val="1"/>
      <w:numFmt w:val="decimal"/>
      <w:lvlText w:val="%7"/>
      <w:lvlJc w:val="left"/>
      <w:pPr>
        <w:ind w:left="468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72BAEAE4">
      <w:start w:val="1"/>
      <w:numFmt w:val="lowerLetter"/>
      <w:lvlText w:val="%8"/>
      <w:lvlJc w:val="left"/>
      <w:pPr>
        <w:ind w:left="540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CC0EB32A">
      <w:start w:val="1"/>
      <w:numFmt w:val="lowerRoman"/>
      <w:lvlText w:val="%9"/>
      <w:lvlJc w:val="left"/>
      <w:pPr>
        <w:ind w:left="612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14" w15:restartNumberingAfterBreak="0">
    <w:nsid w:val="5D221E5D"/>
    <w:multiLevelType w:val="hybridMultilevel"/>
    <w:tmpl w:val="079A0B3C"/>
    <w:lvl w:ilvl="0" w:tplc="37A051D0">
      <w:start w:val="1"/>
      <w:numFmt w:val="lowerLetter"/>
      <w:lvlText w:val="(%1)"/>
      <w:lvlJc w:val="left"/>
      <w:pPr>
        <w:ind w:left="174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FFF60804">
      <w:start w:val="1"/>
      <w:numFmt w:val="lowerLetter"/>
      <w:lvlText w:val="%2"/>
      <w:lvlJc w:val="left"/>
      <w:pPr>
        <w:ind w:left="259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E7567F04">
      <w:start w:val="1"/>
      <w:numFmt w:val="lowerRoman"/>
      <w:lvlText w:val="%3"/>
      <w:lvlJc w:val="left"/>
      <w:pPr>
        <w:ind w:left="33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4BFEDD70">
      <w:start w:val="1"/>
      <w:numFmt w:val="decimal"/>
      <w:lvlText w:val="%4"/>
      <w:lvlJc w:val="left"/>
      <w:pPr>
        <w:ind w:left="403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B60ED3D6">
      <w:start w:val="1"/>
      <w:numFmt w:val="lowerLetter"/>
      <w:lvlText w:val="%5"/>
      <w:lvlJc w:val="left"/>
      <w:pPr>
        <w:ind w:left="475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6E038E2">
      <w:start w:val="1"/>
      <w:numFmt w:val="lowerRoman"/>
      <w:lvlText w:val="%6"/>
      <w:lvlJc w:val="left"/>
      <w:pPr>
        <w:ind w:left="547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B7360BF2">
      <w:start w:val="1"/>
      <w:numFmt w:val="decimal"/>
      <w:lvlText w:val="%7"/>
      <w:lvlJc w:val="left"/>
      <w:pPr>
        <w:ind w:left="619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9B1C2326">
      <w:start w:val="1"/>
      <w:numFmt w:val="lowerLetter"/>
      <w:lvlText w:val="%8"/>
      <w:lvlJc w:val="left"/>
      <w:pPr>
        <w:ind w:left="69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B744302C">
      <w:start w:val="1"/>
      <w:numFmt w:val="lowerRoman"/>
      <w:lvlText w:val="%9"/>
      <w:lvlJc w:val="left"/>
      <w:pPr>
        <w:ind w:left="763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5" w15:restartNumberingAfterBreak="0">
    <w:nsid w:val="5FEF281C"/>
    <w:multiLevelType w:val="hybridMultilevel"/>
    <w:tmpl w:val="D71244D8"/>
    <w:lvl w:ilvl="0" w:tplc="F17E0B7C">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94E1209"/>
    <w:multiLevelType w:val="hybridMultilevel"/>
    <w:tmpl w:val="28EE7D1C"/>
    <w:lvl w:ilvl="0" w:tplc="1CB2426E">
      <w:start w:val="1"/>
      <w:numFmt w:val="decimal"/>
      <w:lvlText w:val="[%1]"/>
      <w:lvlJc w:val="left"/>
      <w:pPr>
        <w:ind w:left="50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44E18CC">
      <w:start w:val="1"/>
      <w:numFmt w:val="lowerLetter"/>
      <w:lvlText w:val="%2"/>
      <w:lvlJc w:val="left"/>
      <w:pPr>
        <w:ind w:left="11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A509C16">
      <w:start w:val="1"/>
      <w:numFmt w:val="lowerRoman"/>
      <w:lvlText w:val="%3"/>
      <w:lvlJc w:val="left"/>
      <w:pPr>
        <w:ind w:left="18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BE22DB0">
      <w:start w:val="1"/>
      <w:numFmt w:val="decimal"/>
      <w:lvlText w:val="%4"/>
      <w:lvlJc w:val="left"/>
      <w:pPr>
        <w:ind w:left="25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0EC5F28">
      <w:start w:val="1"/>
      <w:numFmt w:val="lowerLetter"/>
      <w:lvlText w:val="%5"/>
      <w:lvlJc w:val="left"/>
      <w:pPr>
        <w:ind w:left="32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07CC8CA">
      <w:start w:val="1"/>
      <w:numFmt w:val="lowerRoman"/>
      <w:lvlText w:val="%6"/>
      <w:lvlJc w:val="left"/>
      <w:pPr>
        <w:ind w:left="39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D901E5C">
      <w:start w:val="1"/>
      <w:numFmt w:val="decimal"/>
      <w:lvlText w:val="%7"/>
      <w:lvlJc w:val="left"/>
      <w:pPr>
        <w:ind w:left="47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4168C40">
      <w:start w:val="1"/>
      <w:numFmt w:val="lowerLetter"/>
      <w:lvlText w:val="%8"/>
      <w:lvlJc w:val="left"/>
      <w:pPr>
        <w:ind w:left="54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46A7506">
      <w:start w:val="1"/>
      <w:numFmt w:val="lowerRoman"/>
      <w:lvlText w:val="%9"/>
      <w:lvlJc w:val="left"/>
      <w:pPr>
        <w:ind w:left="61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D2F68FA"/>
    <w:multiLevelType w:val="hybridMultilevel"/>
    <w:tmpl w:val="F32C7604"/>
    <w:lvl w:ilvl="0" w:tplc="1C18180C">
      <w:start w:val="1"/>
      <w:numFmt w:val="decimal"/>
      <w:lvlText w:val="%1."/>
      <w:lvlJc w:val="left"/>
      <w:pPr>
        <w:ind w:left="345" w:hanging="360"/>
      </w:pPr>
      <w:rPr>
        <w:rFonts w:hint="default"/>
      </w:rPr>
    </w:lvl>
    <w:lvl w:ilvl="1" w:tplc="20000019" w:tentative="1">
      <w:start w:val="1"/>
      <w:numFmt w:val="lowerLetter"/>
      <w:lvlText w:val="%2."/>
      <w:lvlJc w:val="left"/>
      <w:pPr>
        <w:ind w:left="1065" w:hanging="360"/>
      </w:pPr>
    </w:lvl>
    <w:lvl w:ilvl="2" w:tplc="2000001B" w:tentative="1">
      <w:start w:val="1"/>
      <w:numFmt w:val="lowerRoman"/>
      <w:lvlText w:val="%3."/>
      <w:lvlJc w:val="right"/>
      <w:pPr>
        <w:ind w:left="1785" w:hanging="180"/>
      </w:pPr>
    </w:lvl>
    <w:lvl w:ilvl="3" w:tplc="2000000F" w:tentative="1">
      <w:start w:val="1"/>
      <w:numFmt w:val="decimal"/>
      <w:lvlText w:val="%4."/>
      <w:lvlJc w:val="left"/>
      <w:pPr>
        <w:ind w:left="2505" w:hanging="360"/>
      </w:pPr>
    </w:lvl>
    <w:lvl w:ilvl="4" w:tplc="20000019" w:tentative="1">
      <w:start w:val="1"/>
      <w:numFmt w:val="lowerLetter"/>
      <w:lvlText w:val="%5."/>
      <w:lvlJc w:val="left"/>
      <w:pPr>
        <w:ind w:left="3225" w:hanging="360"/>
      </w:pPr>
    </w:lvl>
    <w:lvl w:ilvl="5" w:tplc="2000001B" w:tentative="1">
      <w:start w:val="1"/>
      <w:numFmt w:val="lowerRoman"/>
      <w:lvlText w:val="%6."/>
      <w:lvlJc w:val="right"/>
      <w:pPr>
        <w:ind w:left="3945" w:hanging="180"/>
      </w:pPr>
    </w:lvl>
    <w:lvl w:ilvl="6" w:tplc="2000000F" w:tentative="1">
      <w:start w:val="1"/>
      <w:numFmt w:val="decimal"/>
      <w:lvlText w:val="%7."/>
      <w:lvlJc w:val="left"/>
      <w:pPr>
        <w:ind w:left="4665" w:hanging="360"/>
      </w:pPr>
    </w:lvl>
    <w:lvl w:ilvl="7" w:tplc="20000019" w:tentative="1">
      <w:start w:val="1"/>
      <w:numFmt w:val="lowerLetter"/>
      <w:lvlText w:val="%8."/>
      <w:lvlJc w:val="left"/>
      <w:pPr>
        <w:ind w:left="5385" w:hanging="360"/>
      </w:pPr>
    </w:lvl>
    <w:lvl w:ilvl="8" w:tplc="2000001B" w:tentative="1">
      <w:start w:val="1"/>
      <w:numFmt w:val="lowerRoman"/>
      <w:lvlText w:val="%9."/>
      <w:lvlJc w:val="right"/>
      <w:pPr>
        <w:ind w:left="6105" w:hanging="180"/>
      </w:pPr>
    </w:lvl>
  </w:abstractNum>
  <w:abstractNum w:abstractNumId="18" w15:restartNumberingAfterBreak="0">
    <w:nsid w:val="741B0598"/>
    <w:multiLevelType w:val="hybridMultilevel"/>
    <w:tmpl w:val="86DE67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9726E34"/>
    <w:multiLevelType w:val="hybridMultilevel"/>
    <w:tmpl w:val="18FA71FA"/>
    <w:lvl w:ilvl="0" w:tplc="EBC0E90E">
      <w:start w:val="1"/>
      <w:numFmt w:val="lowerLetter"/>
      <w:lvlText w:val="(%1)"/>
      <w:lvlJc w:val="left"/>
      <w:pPr>
        <w:ind w:left="174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4BB487A0">
      <w:start w:val="1"/>
      <w:numFmt w:val="lowerLetter"/>
      <w:lvlText w:val="%2"/>
      <w:lvlJc w:val="left"/>
      <w:pPr>
        <w:ind w:left="259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9724D778">
      <w:start w:val="1"/>
      <w:numFmt w:val="lowerRoman"/>
      <w:lvlText w:val="%3"/>
      <w:lvlJc w:val="left"/>
      <w:pPr>
        <w:ind w:left="33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96ACD132">
      <w:start w:val="1"/>
      <w:numFmt w:val="decimal"/>
      <w:lvlText w:val="%4"/>
      <w:lvlJc w:val="left"/>
      <w:pPr>
        <w:ind w:left="403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1BC817A">
      <w:start w:val="1"/>
      <w:numFmt w:val="lowerLetter"/>
      <w:lvlText w:val="%5"/>
      <w:lvlJc w:val="left"/>
      <w:pPr>
        <w:ind w:left="475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8AD8E884">
      <w:start w:val="1"/>
      <w:numFmt w:val="lowerRoman"/>
      <w:lvlText w:val="%6"/>
      <w:lvlJc w:val="left"/>
      <w:pPr>
        <w:ind w:left="547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B51C8572">
      <w:start w:val="1"/>
      <w:numFmt w:val="decimal"/>
      <w:lvlText w:val="%7"/>
      <w:lvlJc w:val="left"/>
      <w:pPr>
        <w:ind w:left="619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A78ABDC">
      <w:start w:val="1"/>
      <w:numFmt w:val="lowerLetter"/>
      <w:lvlText w:val="%8"/>
      <w:lvlJc w:val="left"/>
      <w:pPr>
        <w:ind w:left="69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C430F3A4">
      <w:start w:val="1"/>
      <w:numFmt w:val="lowerRoman"/>
      <w:lvlText w:val="%9"/>
      <w:lvlJc w:val="left"/>
      <w:pPr>
        <w:ind w:left="763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0" w15:restartNumberingAfterBreak="0">
    <w:nsid w:val="7A5C6C75"/>
    <w:multiLevelType w:val="hybridMultilevel"/>
    <w:tmpl w:val="1EA29958"/>
    <w:lvl w:ilvl="0" w:tplc="2C8A0FD8">
      <w:start w:val="1"/>
      <w:numFmt w:val="lowerLetter"/>
      <w:lvlText w:val="(%1)"/>
      <w:lvlJc w:val="left"/>
      <w:pPr>
        <w:ind w:left="325"/>
      </w:pPr>
      <w:rPr>
        <w:rFonts w:ascii="Cambria" w:eastAsia="Cambria" w:hAnsi="Cambria" w:cs="Cambria"/>
        <w:b/>
        <w:bCs/>
        <w:i w:val="0"/>
        <w:strike w:val="0"/>
        <w:dstrike w:val="0"/>
        <w:color w:val="000000"/>
        <w:sz w:val="16"/>
        <w:szCs w:val="16"/>
        <w:u w:val="none" w:color="000000"/>
        <w:bdr w:val="none" w:sz="0" w:space="0" w:color="auto"/>
        <w:shd w:val="clear" w:color="auto" w:fill="auto"/>
        <w:vertAlign w:val="baseline"/>
      </w:rPr>
    </w:lvl>
    <w:lvl w:ilvl="1" w:tplc="3A8C695E">
      <w:start w:val="1"/>
      <w:numFmt w:val="lowerLetter"/>
      <w:lvlText w:val="%2"/>
      <w:lvlJc w:val="left"/>
      <w:pPr>
        <w:ind w:left="2483"/>
      </w:pPr>
      <w:rPr>
        <w:rFonts w:ascii="Cambria" w:eastAsia="Cambria" w:hAnsi="Cambria" w:cs="Cambria"/>
        <w:b/>
        <w:bCs/>
        <w:i w:val="0"/>
        <w:strike w:val="0"/>
        <w:dstrike w:val="0"/>
        <w:color w:val="000000"/>
        <w:sz w:val="16"/>
        <w:szCs w:val="16"/>
        <w:u w:val="none" w:color="000000"/>
        <w:bdr w:val="none" w:sz="0" w:space="0" w:color="auto"/>
        <w:shd w:val="clear" w:color="auto" w:fill="auto"/>
        <w:vertAlign w:val="baseline"/>
      </w:rPr>
    </w:lvl>
    <w:lvl w:ilvl="2" w:tplc="97F28E80">
      <w:start w:val="1"/>
      <w:numFmt w:val="lowerRoman"/>
      <w:lvlText w:val="%3"/>
      <w:lvlJc w:val="left"/>
      <w:pPr>
        <w:ind w:left="3203"/>
      </w:pPr>
      <w:rPr>
        <w:rFonts w:ascii="Cambria" w:eastAsia="Cambria" w:hAnsi="Cambria" w:cs="Cambria"/>
        <w:b/>
        <w:bCs/>
        <w:i w:val="0"/>
        <w:strike w:val="0"/>
        <w:dstrike w:val="0"/>
        <w:color w:val="000000"/>
        <w:sz w:val="16"/>
        <w:szCs w:val="16"/>
        <w:u w:val="none" w:color="000000"/>
        <w:bdr w:val="none" w:sz="0" w:space="0" w:color="auto"/>
        <w:shd w:val="clear" w:color="auto" w:fill="auto"/>
        <w:vertAlign w:val="baseline"/>
      </w:rPr>
    </w:lvl>
    <w:lvl w:ilvl="3" w:tplc="4E36D264">
      <w:start w:val="1"/>
      <w:numFmt w:val="decimal"/>
      <w:lvlText w:val="%4"/>
      <w:lvlJc w:val="left"/>
      <w:pPr>
        <w:ind w:left="3923"/>
      </w:pPr>
      <w:rPr>
        <w:rFonts w:ascii="Cambria" w:eastAsia="Cambria" w:hAnsi="Cambria" w:cs="Cambria"/>
        <w:b/>
        <w:bCs/>
        <w:i w:val="0"/>
        <w:strike w:val="0"/>
        <w:dstrike w:val="0"/>
        <w:color w:val="000000"/>
        <w:sz w:val="16"/>
        <w:szCs w:val="16"/>
        <w:u w:val="none" w:color="000000"/>
        <w:bdr w:val="none" w:sz="0" w:space="0" w:color="auto"/>
        <w:shd w:val="clear" w:color="auto" w:fill="auto"/>
        <w:vertAlign w:val="baseline"/>
      </w:rPr>
    </w:lvl>
    <w:lvl w:ilvl="4" w:tplc="E2EAE464">
      <w:start w:val="1"/>
      <w:numFmt w:val="lowerLetter"/>
      <w:lvlText w:val="%5"/>
      <w:lvlJc w:val="left"/>
      <w:pPr>
        <w:ind w:left="4643"/>
      </w:pPr>
      <w:rPr>
        <w:rFonts w:ascii="Cambria" w:eastAsia="Cambria" w:hAnsi="Cambria" w:cs="Cambria"/>
        <w:b/>
        <w:bCs/>
        <w:i w:val="0"/>
        <w:strike w:val="0"/>
        <w:dstrike w:val="0"/>
        <w:color w:val="000000"/>
        <w:sz w:val="16"/>
        <w:szCs w:val="16"/>
        <w:u w:val="none" w:color="000000"/>
        <w:bdr w:val="none" w:sz="0" w:space="0" w:color="auto"/>
        <w:shd w:val="clear" w:color="auto" w:fill="auto"/>
        <w:vertAlign w:val="baseline"/>
      </w:rPr>
    </w:lvl>
    <w:lvl w:ilvl="5" w:tplc="60CC04A6">
      <w:start w:val="1"/>
      <w:numFmt w:val="lowerRoman"/>
      <w:lvlText w:val="%6"/>
      <w:lvlJc w:val="left"/>
      <w:pPr>
        <w:ind w:left="5363"/>
      </w:pPr>
      <w:rPr>
        <w:rFonts w:ascii="Cambria" w:eastAsia="Cambria" w:hAnsi="Cambria" w:cs="Cambria"/>
        <w:b/>
        <w:bCs/>
        <w:i w:val="0"/>
        <w:strike w:val="0"/>
        <w:dstrike w:val="0"/>
        <w:color w:val="000000"/>
        <w:sz w:val="16"/>
        <w:szCs w:val="16"/>
        <w:u w:val="none" w:color="000000"/>
        <w:bdr w:val="none" w:sz="0" w:space="0" w:color="auto"/>
        <w:shd w:val="clear" w:color="auto" w:fill="auto"/>
        <w:vertAlign w:val="baseline"/>
      </w:rPr>
    </w:lvl>
    <w:lvl w:ilvl="6" w:tplc="BFC81310">
      <w:start w:val="1"/>
      <w:numFmt w:val="decimal"/>
      <w:lvlText w:val="%7"/>
      <w:lvlJc w:val="left"/>
      <w:pPr>
        <w:ind w:left="6083"/>
      </w:pPr>
      <w:rPr>
        <w:rFonts w:ascii="Cambria" w:eastAsia="Cambria" w:hAnsi="Cambria" w:cs="Cambria"/>
        <w:b/>
        <w:bCs/>
        <w:i w:val="0"/>
        <w:strike w:val="0"/>
        <w:dstrike w:val="0"/>
        <w:color w:val="000000"/>
        <w:sz w:val="16"/>
        <w:szCs w:val="16"/>
        <w:u w:val="none" w:color="000000"/>
        <w:bdr w:val="none" w:sz="0" w:space="0" w:color="auto"/>
        <w:shd w:val="clear" w:color="auto" w:fill="auto"/>
        <w:vertAlign w:val="baseline"/>
      </w:rPr>
    </w:lvl>
    <w:lvl w:ilvl="7" w:tplc="AF56E640">
      <w:start w:val="1"/>
      <w:numFmt w:val="lowerLetter"/>
      <w:lvlText w:val="%8"/>
      <w:lvlJc w:val="left"/>
      <w:pPr>
        <w:ind w:left="6803"/>
      </w:pPr>
      <w:rPr>
        <w:rFonts w:ascii="Cambria" w:eastAsia="Cambria" w:hAnsi="Cambria" w:cs="Cambria"/>
        <w:b/>
        <w:bCs/>
        <w:i w:val="0"/>
        <w:strike w:val="0"/>
        <w:dstrike w:val="0"/>
        <w:color w:val="000000"/>
        <w:sz w:val="16"/>
        <w:szCs w:val="16"/>
        <w:u w:val="none" w:color="000000"/>
        <w:bdr w:val="none" w:sz="0" w:space="0" w:color="auto"/>
        <w:shd w:val="clear" w:color="auto" w:fill="auto"/>
        <w:vertAlign w:val="baseline"/>
      </w:rPr>
    </w:lvl>
    <w:lvl w:ilvl="8" w:tplc="D2500238">
      <w:start w:val="1"/>
      <w:numFmt w:val="lowerRoman"/>
      <w:lvlText w:val="%9"/>
      <w:lvlJc w:val="left"/>
      <w:pPr>
        <w:ind w:left="7523"/>
      </w:pPr>
      <w:rPr>
        <w:rFonts w:ascii="Cambria" w:eastAsia="Cambria" w:hAnsi="Cambria" w:cs="Cambria"/>
        <w:b/>
        <w:bCs/>
        <w:i w:val="0"/>
        <w:strike w:val="0"/>
        <w:dstrike w:val="0"/>
        <w:color w:val="000000"/>
        <w:sz w:val="16"/>
        <w:szCs w:val="16"/>
        <w:u w:val="none" w:color="000000"/>
        <w:bdr w:val="none" w:sz="0" w:space="0" w:color="auto"/>
        <w:shd w:val="clear" w:color="auto" w:fill="auto"/>
        <w:vertAlign w:val="baseline"/>
      </w:rPr>
    </w:lvl>
  </w:abstractNum>
  <w:abstractNum w:abstractNumId="21" w15:restartNumberingAfterBreak="0">
    <w:nsid w:val="7E0B44A1"/>
    <w:multiLevelType w:val="hybridMultilevel"/>
    <w:tmpl w:val="FA3C5B36"/>
    <w:lvl w:ilvl="0" w:tplc="D8746E9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85035890">
    <w:abstractNumId w:val="8"/>
  </w:num>
  <w:num w:numId="2" w16cid:durableId="276526715">
    <w:abstractNumId w:val="14"/>
  </w:num>
  <w:num w:numId="3" w16cid:durableId="1012337535">
    <w:abstractNumId w:val="6"/>
  </w:num>
  <w:num w:numId="4" w16cid:durableId="2058386173">
    <w:abstractNumId w:val="16"/>
  </w:num>
  <w:num w:numId="5" w16cid:durableId="183448183">
    <w:abstractNumId w:val="5"/>
  </w:num>
  <w:num w:numId="6" w16cid:durableId="1148285094">
    <w:abstractNumId w:val="18"/>
  </w:num>
  <w:num w:numId="7" w16cid:durableId="945582411">
    <w:abstractNumId w:val="13"/>
  </w:num>
  <w:num w:numId="8" w16cid:durableId="666977272">
    <w:abstractNumId w:val="19"/>
  </w:num>
  <w:num w:numId="9" w16cid:durableId="1005354665">
    <w:abstractNumId w:val="9"/>
  </w:num>
  <w:num w:numId="10" w16cid:durableId="1997491361">
    <w:abstractNumId w:val="11"/>
  </w:num>
  <w:num w:numId="11" w16cid:durableId="1860778156">
    <w:abstractNumId w:val="7"/>
  </w:num>
  <w:num w:numId="12" w16cid:durableId="1441140099">
    <w:abstractNumId w:val="2"/>
  </w:num>
  <w:num w:numId="13" w16cid:durableId="466704273">
    <w:abstractNumId w:val="12"/>
  </w:num>
  <w:num w:numId="14" w16cid:durableId="367531964">
    <w:abstractNumId w:val="20"/>
  </w:num>
  <w:num w:numId="15" w16cid:durableId="1243225207">
    <w:abstractNumId w:val="0"/>
  </w:num>
  <w:num w:numId="16" w16cid:durableId="989560187">
    <w:abstractNumId w:val="21"/>
  </w:num>
  <w:num w:numId="17" w16cid:durableId="877859791">
    <w:abstractNumId w:val="15"/>
  </w:num>
  <w:num w:numId="18" w16cid:durableId="3835265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23974509">
    <w:abstractNumId w:val="17"/>
  </w:num>
  <w:num w:numId="20" w16cid:durableId="1566793629">
    <w:abstractNumId w:val="3"/>
  </w:num>
  <w:num w:numId="21" w16cid:durableId="1433744771">
    <w:abstractNumId w:val="10"/>
  </w:num>
  <w:num w:numId="22" w16cid:durableId="86791237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melsfelder, Merel">
    <w15:presenceInfo w15:providerId="None" w15:userId="Wemelsfelder, Mer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B8B"/>
    <w:rsid w:val="00000EB6"/>
    <w:rsid w:val="00001BCA"/>
    <w:rsid w:val="00005261"/>
    <w:rsid w:val="00005EEA"/>
    <w:rsid w:val="000403F0"/>
    <w:rsid w:val="000441A9"/>
    <w:rsid w:val="00044860"/>
    <w:rsid w:val="0004657E"/>
    <w:rsid w:val="000471F0"/>
    <w:rsid w:val="00050EF4"/>
    <w:rsid w:val="00057B8B"/>
    <w:rsid w:val="000720DB"/>
    <w:rsid w:val="00072972"/>
    <w:rsid w:val="00076285"/>
    <w:rsid w:val="000843EE"/>
    <w:rsid w:val="000942A2"/>
    <w:rsid w:val="000946FD"/>
    <w:rsid w:val="0009653E"/>
    <w:rsid w:val="000A4A2D"/>
    <w:rsid w:val="000A7245"/>
    <w:rsid w:val="000B513A"/>
    <w:rsid w:val="000B53F4"/>
    <w:rsid w:val="000C780B"/>
    <w:rsid w:val="000E7024"/>
    <w:rsid w:val="000F1F90"/>
    <w:rsid w:val="000F2BD3"/>
    <w:rsid w:val="000F7D73"/>
    <w:rsid w:val="00100D51"/>
    <w:rsid w:val="00115A39"/>
    <w:rsid w:val="0011661B"/>
    <w:rsid w:val="0013645F"/>
    <w:rsid w:val="00140FD1"/>
    <w:rsid w:val="0014284C"/>
    <w:rsid w:val="0015095E"/>
    <w:rsid w:val="00176ABD"/>
    <w:rsid w:val="0017772D"/>
    <w:rsid w:val="0018395E"/>
    <w:rsid w:val="001A198B"/>
    <w:rsid w:val="001B1DAD"/>
    <w:rsid w:val="001B2FF7"/>
    <w:rsid w:val="001B71B1"/>
    <w:rsid w:val="001D0522"/>
    <w:rsid w:val="001D5B7E"/>
    <w:rsid w:val="001E0182"/>
    <w:rsid w:val="001E156B"/>
    <w:rsid w:val="001E19CF"/>
    <w:rsid w:val="001E6E65"/>
    <w:rsid w:val="001F06E6"/>
    <w:rsid w:val="00206489"/>
    <w:rsid w:val="00231C98"/>
    <w:rsid w:val="00255146"/>
    <w:rsid w:val="00256E00"/>
    <w:rsid w:val="00256E7A"/>
    <w:rsid w:val="00264AE1"/>
    <w:rsid w:val="002674E2"/>
    <w:rsid w:val="0028092B"/>
    <w:rsid w:val="00280C07"/>
    <w:rsid w:val="00284B9C"/>
    <w:rsid w:val="00286041"/>
    <w:rsid w:val="00290AE0"/>
    <w:rsid w:val="00294200"/>
    <w:rsid w:val="002B074D"/>
    <w:rsid w:val="002B099E"/>
    <w:rsid w:val="002C279D"/>
    <w:rsid w:val="002C6717"/>
    <w:rsid w:val="002D4E99"/>
    <w:rsid w:val="002E1904"/>
    <w:rsid w:val="00300D52"/>
    <w:rsid w:val="00301A15"/>
    <w:rsid w:val="00306864"/>
    <w:rsid w:val="00316D2F"/>
    <w:rsid w:val="00320DEE"/>
    <w:rsid w:val="00336064"/>
    <w:rsid w:val="00336CC1"/>
    <w:rsid w:val="003420CA"/>
    <w:rsid w:val="00342459"/>
    <w:rsid w:val="00343C9A"/>
    <w:rsid w:val="00387B94"/>
    <w:rsid w:val="003970D7"/>
    <w:rsid w:val="003A0720"/>
    <w:rsid w:val="003A173E"/>
    <w:rsid w:val="003A1B9A"/>
    <w:rsid w:val="003A7205"/>
    <w:rsid w:val="003B5D90"/>
    <w:rsid w:val="003C3FFE"/>
    <w:rsid w:val="003C4F9F"/>
    <w:rsid w:val="003C560E"/>
    <w:rsid w:val="003D16F6"/>
    <w:rsid w:val="003E1C3C"/>
    <w:rsid w:val="003F2F72"/>
    <w:rsid w:val="004026EB"/>
    <w:rsid w:val="00403A4F"/>
    <w:rsid w:val="00413DB8"/>
    <w:rsid w:val="00426CBD"/>
    <w:rsid w:val="004408D3"/>
    <w:rsid w:val="004425ED"/>
    <w:rsid w:val="004568A7"/>
    <w:rsid w:val="004719A2"/>
    <w:rsid w:val="004741EA"/>
    <w:rsid w:val="004779CD"/>
    <w:rsid w:val="00494321"/>
    <w:rsid w:val="00494AB2"/>
    <w:rsid w:val="004A1984"/>
    <w:rsid w:val="004A4C4F"/>
    <w:rsid w:val="004A5251"/>
    <w:rsid w:val="004A780E"/>
    <w:rsid w:val="004A7D6C"/>
    <w:rsid w:val="004B3446"/>
    <w:rsid w:val="004C3CF5"/>
    <w:rsid w:val="004E1CF5"/>
    <w:rsid w:val="004E2EFC"/>
    <w:rsid w:val="004E45B0"/>
    <w:rsid w:val="004F0C2E"/>
    <w:rsid w:val="004F0FA8"/>
    <w:rsid w:val="004F6A99"/>
    <w:rsid w:val="005008CA"/>
    <w:rsid w:val="00513E6E"/>
    <w:rsid w:val="0051558C"/>
    <w:rsid w:val="00517A63"/>
    <w:rsid w:val="00532561"/>
    <w:rsid w:val="00543570"/>
    <w:rsid w:val="005553C3"/>
    <w:rsid w:val="00556029"/>
    <w:rsid w:val="00564FA4"/>
    <w:rsid w:val="00583FA6"/>
    <w:rsid w:val="00593785"/>
    <w:rsid w:val="005A5159"/>
    <w:rsid w:val="005A59B6"/>
    <w:rsid w:val="005C654E"/>
    <w:rsid w:val="005D1685"/>
    <w:rsid w:val="005D6B2B"/>
    <w:rsid w:val="005E166B"/>
    <w:rsid w:val="005E4643"/>
    <w:rsid w:val="005F4343"/>
    <w:rsid w:val="005F46E4"/>
    <w:rsid w:val="006218EA"/>
    <w:rsid w:val="00622B9E"/>
    <w:rsid w:val="006249AA"/>
    <w:rsid w:val="0064139A"/>
    <w:rsid w:val="00642ADE"/>
    <w:rsid w:val="0064420F"/>
    <w:rsid w:val="006450FD"/>
    <w:rsid w:val="006511D3"/>
    <w:rsid w:val="00656B4E"/>
    <w:rsid w:val="00660ABE"/>
    <w:rsid w:val="006731EC"/>
    <w:rsid w:val="0067483C"/>
    <w:rsid w:val="0067771F"/>
    <w:rsid w:val="00682441"/>
    <w:rsid w:val="006879AF"/>
    <w:rsid w:val="00691CAD"/>
    <w:rsid w:val="006B009B"/>
    <w:rsid w:val="006B00C5"/>
    <w:rsid w:val="006B4924"/>
    <w:rsid w:val="006C4BDF"/>
    <w:rsid w:val="006C73BC"/>
    <w:rsid w:val="006D27AF"/>
    <w:rsid w:val="006D3087"/>
    <w:rsid w:val="006D4024"/>
    <w:rsid w:val="006E4580"/>
    <w:rsid w:val="006F1BA9"/>
    <w:rsid w:val="006F7F86"/>
    <w:rsid w:val="00702F93"/>
    <w:rsid w:val="0070736C"/>
    <w:rsid w:val="00721AA6"/>
    <w:rsid w:val="00721F4B"/>
    <w:rsid w:val="0072309A"/>
    <w:rsid w:val="00724770"/>
    <w:rsid w:val="00732AC5"/>
    <w:rsid w:val="00740E60"/>
    <w:rsid w:val="0074522F"/>
    <w:rsid w:val="007511DF"/>
    <w:rsid w:val="007774AD"/>
    <w:rsid w:val="0078263C"/>
    <w:rsid w:val="007A5B11"/>
    <w:rsid w:val="007A7BBC"/>
    <w:rsid w:val="007D3B66"/>
    <w:rsid w:val="007D61F3"/>
    <w:rsid w:val="007D797D"/>
    <w:rsid w:val="007E5F69"/>
    <w:rsid w:val="007F7FD6"/>
    <w:rsid w:val="00802F64"/>
    <w:rsid w:val="00816CFE"/>
    <w:rsid w:val="008253B3"/>
    <w:rsid w:val="008256FA"/>
    <w:rsid w:val="008258E4"/>
    <w:rsid w:val="00843D09"/>
    <w:rsid w:val="008512C5"/>
    <w:rsid w:val="00854889"/>
    <w:rsid w:val="00854B41"/>
    <w:rsid w:val="0085553D"/>
    <w:rsid w:val="0087178C"/>
    <w:rsid w:val="008742C5"/>
    <w:rsid w:val="008A20BD"/>
    <w:rsid w:val="008A5B32"/>
    <w:rsid w:val="008A7866"/>
    <w:rsid w:val="008C09BA"/>
    <w:rsid w:val="008D5074"/>
    <w:rsid w:val="008D7140"/>
    <w:rsid w:val="008D78B4"/>
    <w:rsid w:val="008F3BD6"/>
    <w:rsid w:val="00907B38"/>
    <w:rsid w:val="00945C1E"/>
    <w:rsid w:val="009529AA"/>
    <w:rsid w:val="00962B19"/>
    <w:rsid w:val="00967378"/>
    <w:rsid w:val="0097098C"/>
    <w:rsid w:val="00982BAF"/>
    <w:rsid w:val="00986C5E"/>
    <w:rsid w:val="0098712F"/>
    <w:rsid w:val="009A62E1"/>
    <w:rsid w:val="009B0872"/>
    <w:rsid w:val="009B28F2"/>
    <w:rsid w:val="009B44C6"/>
    <w:rsid w:val="009C0EB6"/>
    <w:rsid w:val="009C7629"/>
    <w:rsid w:val="009E76F1"/>
    <w:rsid w:val="009E7A1C"/>
    <w:rsid w:val="00A011CC"/>
    <w:rsid w:val="00A07F69"/>
    <w:rsid w:val="00A14613"/>
    <w:rsid w:val="00A15DA8"/>
    <w:rsid w:val="00A162DB"/>
    <w:rsid w:val="00A370FF"/>
    <w:rsid w:val="00A425AA"/>
    <w:rsid w:val="00A43EB9"/>
    <w:rsid w:val="00A44A41"/>
    <w:rsid w:val="00A63E35"/>
    <w:rsid w:val="00A747F2"/>
    <w:rsid w:val="00A770B6"/>
    <w:rsid w:val="00AB1194"/>
    <w:rsid w:val="00AB2F60"/>
    <w:rsid w:val="00AB3EA9"/>
    <w:rsid w:val="00AB79E0"/>
    <w:rsid w:val="00AC094E"/>
    <w:rsid w:val="00AD02BF"/>
    <w:rsid w:val="00AE4960"/>
    <w:rsid w:val="00AF065E"/>
    <w:rsid w:val="00B02145"/>
    <w:rsid w:val="00B16674"/>
    <w:rsid w:val="00B235DE"/>
    <w:rsid w:val="00B468B1"/>
    <w:rsid w:val="00B6489F"/>
    <w:rsid w:val="00B660F8"/>
    <w:rsid w:val="00B70552"/>
    <w:rsid w:val="00B722C9"/>
    <w:rsid w:val="00B848A9"/>
    <w:rsid w:val="00B92DA2"/>
    <w:rsid w:val="00B94D02"/>
    <w:rsid w:val="00B96C3A"/>
    <w:rsid w:val="00BA6374"/>
    <w:rsid w:val="00BB1C2B"/>
    <w:rsid w:val="00BB2A98"/>
    <w:rsid w:val="00BC13E1"/>
    <w:rsid w:val="00BC6919"/>
    <w:rsid w:val="00BD52D4"/>
    <w:rsid w:val="00BD5C9C"/>
    <w:rsid w:val="00BD5EE4"/>
    <w:rsid w:val="00BD7367"/>
    <w:rsid w:val="00BD7E88"/>
    <w:rsid w:val="00BE1E72"/>
    <w:rsid w:val="00BE69D5"/>
    <w:rsid w:val="00BE7E3F"/>
    <w:rsid w:val="00BF5C1B"/>
    <w:rsid w:val="00C05798"/>
    <w:rsid w:val="00C11C5C"/>
    <w:rsid w:val="00C361B3"/>
    <w:rsid w:val="00C37D8F"/>
    <w:rsid w:val="00C428F9"/>
    <w:rsid w:val="00C43849"/>
    <w:rsid w:val="00C44C8F"/>
    <w:rsid w:val="00C55A76"/>
    <w:rsid w:val="00C6152D"/>
    <w:rsid w:val="00C83B5D"/>
    <w:rsid w:val="00C84F27"/>
    <w:rsid w:val="00CA1EC1"/>
    <w:rsid w:val="00CB3DE7"/>
    <w:rsid w:val="00CC1923"/>
    <w:rsid w:val="00CD04E7"/>
    <w:rsid w:val="00CD50A6"/>
    <w:rsid w:val="00CE5483"/>
    <w:rsid w:val="00CE6749"/>
    <w:rsid w:val="00CE6C90"/>
    <w:rsid w:val="00CF0C6B"/>
    <w:rsid w:val="00CF564C"/>
    <w:rsid w:val="00D05119"/>
    <w:rsid w:val="00D05F2B"/>
    <w:rsid w:val="00D25709"/>
    <w:rsid w:val="00D42F97"/>
    <w:rsid w:val="00D43367"/>
    <w:rsid w:val="00D52D8C"/>
    <w:rsid w:val="00D53544"/>
    <w:rsid w:val="00D62089"/>
    <w:rsid w:val="00D65636"/>
    <w:rsid w:val="00D7001B"/>
    <w:rsid w:val="00D70E82"/>
    <w:rsid w:val="00D72699"/>
    <w:rsid w:val="00D7735D"/>
    <w:rsid w:val="00D871BC"/>
    <w:rsid w:val="00D87277"/>
    <w:rsid w:val="00D94D7B"/>
    <w:rsid w:val="00DA19F2"/>
    <w:rsid w:val="00DA3355"/>
    <w:rsid w:val="00DA70C8"/>
    <w:rsid w:val="00DC78D6"/>
    <w:rsid w:val="00DD0484"/>
    <w:rsid w:val="00DD1641"/>
    <w:rsid w:val="00DE30EF"/>
    <w:rsid w:val="00DF5104"/>
    <w:rsid w:val="00DF7A9E"/>
    <w:rsid w:val="00E30EBB"/>
    <w:rsid w:val="00E345F2"/>
    <w:rsid w:val="00E35ADB"/>
    <w:rsid w:val="00E374B0"/>
    <w:rsid w:val="00E43D85"/>
    <w:rsid w:val="00E70DF9"/>
    <w:rsid w:val="00E769C6"/>
    <w:rsid w:val="00E77E2D"/>
    <w:rsid w:val="00E82C41"/>
    <w:rsid w:val="00E904C5"/>
    <w:rsid w:val="00E90F9A"/>
    <w:rsid w:val="00E96DC3"/>
    <w:rsid w:val="00EA0576"/>
    <w:rsid w:val="00EA1E5C"/>
    <w:rsid w:val="00EA2BF9"/>
    <w:rsid w:val="00EA38CA"/>
    <w:rsid w:val="00EE2436"/>
    <w:rsid w:val="00EE7C4B"/>
    <w:rsid w:val="00F02F90"/>
    <w:rsid w:val="00F156A0"/>
    <w:rsid w:val="00F15D9A"/>
    <w:rsid w:val="00F211DC"/>
    <w:rsid w:val="00F22402"/>
    <w:rsid w:val="00F224EA"/>
    <w:rsid w:val="00F37CDC"/>
    <w:rsid w:val="00F46958"/>
    <w:rsid w:val="00F559EE"/>
    <w:rsid w:val="00F65325"/>
    <w:rsid w:val="00F713C0"/>
    <w:rsid w:val="00F71629"/>
    <w:rsid w:val="00F81BA5"/>
    <w:rsid w:val="00F82DC1"/>
    <w:rsid w:val="00F847D5"/>
    <w:rsid w:val="00F927D9"/>
    <w:rsid w:val="00F9306C"/>
    <w:rsid w:val="00FB1B95"/>
    <w:rsid w:val="00FB5067"/>
    <w:rsid w:val="00FB7455"/>
    <w:rsid w:val="00FB7CDA"/>
    <w:rsid w:val="00FC29C4"/>
    <w:rsid w:val="00FC6DE8"/>
    <w:rsid w:val="00FD39D4"/>
    <w:rsid w:val="00FF034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558BA"/>
  <w15:docId w15:val="{37C7FB0B-F2CE-47CB-BC94-77EB0577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984"/>
    <w:pPr>
      <w:spacing w:after="4" w:line="256" w:lineRule="auto"/>
      <w:ind w:left="6" w:right="7447" w:hanging="6"/>
      <w:jc w:val="center"/>
    </w:pPr>
    <w:rPr>
      <w:rFonts w:ascii="Cambria" w:eastAsia="Cambria" w:hAnsi="Cambria" w:cs="Cambria"/>
      <w:color w:val="000000"/>
      <w:sz w:val="20"/>
    </w:rPr>
  </w:style>
  <w:style w:type="paragraph" w:styleId="Heading1">
    <w:name w:val="heading 1"/>
    <w:next w:val="Normal"/>
    <w:link w:val="Heading1Char"/>
    <w:uiPriority w:val="9"/>
    <w:qFormat/>
    <w:rsid w:val="004A1984"/>
    <w:pPr>
      <w:keepNext/>
      <w:keepLines/>
      <w:numPr>
        <w:numId w:val="5"/>
      </w:numPr>
      <w:spacing w:after="85"/>
      <w:ind w:right="408"/>
      <w:jc w:val="center"/>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rsid w:val="004A1984"/>
    <w:pPr>
      <w:keepNext/>
      <w:keepLines/>
      <w:numPr>
        <w:ilvl w:val="1"/>
        <w:numId w:val="5"/>
      </w:numPr>
      <w:spacing w:after="75"/>
      <w:ind w:right="408"/>
      <w:jc w:val="center"/>
      <w:outlineLvl w:val="1"/>
    </w:pPr>
    <w:rPr>
      <w:rFonts w:ascii="Cambria" w:eastAsia="Cambria" w:hAnsi="Cambria" w:cs="Cambria"/>
      <w:b/>
      <w:color w:val="000000"/>
      <w:sz w:val="24"/>
    </w:rPr>
  </w:style>
  <w:style w:type="paragraph" w:styleId="Heading3">
    <w:name w:val="heading 3"/>
    <w:next w:val="Normal"/>
    <w:link w:val="Heading3Char"/>
    <w:uiPriority w:val="9"/>
    <w:unhideWhenUsed/>
    <w:qFormat/>
    <w:rsid w:val="004A1984"/>
    <w:pPr>
      <w:keepNext/>
      <w:keepLines/>
      <w:spacing w:after="114"/>
      <w:ind w:left="10" w:hanging="10"/>
      <w:jc w:val="center"/>
      <w:outlineLvl w:val="2"/>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mbria" w:eastAsia="Cambria" w:hAnsi="Cambria" w:cs="Cambria"/>
      <w:b/>
      <w:color w:val="000000"/>
      <w:sz w:val="24"/>
    </w:rPr>
  </w:style>
  <w:style w:type="character" w:customStyle="1" w:styleId="Heading1Char">
    <w:name w:val="Heading 1 Char"/>
    <w:link w:val="Heading1"/>
    <w:uiPriority w:val="9"/>
    <w:rPr>
      <w:rFonts w:ascii="Cambria" w:eastAsia="Cambria" w:hAnsi="Cambria" w:cs="Cambria"/>
      <w:b/>
      <w:color w:val="000000"/>
      <w:sz w:val="29"/>
    </w:rPr>
  </w:style>
  <w:style w:type="character" w:customStyle="1" w:styleId="Heading3Char">
    <w:name w:val="Heading 3 Char"/>
    <w:link w:val="Heading3"/>
    <w:uiPriority w:val="9"/>
    <w:rPr>
      <w:rFonts w:ascii="Cambria" w:eastAsia="Cambria" w:hAnsi="Cambria" w:cs="Cambria"/>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A1984"/>
    <w:rPr>
      <w:color w:val="0563C1" w:themeColor="hyperlink"/>
      <w:u w:val="single"/>
    </w:rPr>
  </w:style>
  <w:style w:type="paragraph" w:styleId="ListParagraph">
    <w:name w:val="List Paragraph"/>
    <w:basedOn w:val="Normal"/>
    <w:uiPriority w:val="34"/>
    <w:qFormat/>
    <w:rsid w:val="004A1984"/>
    <w:pPr>
      <w:spacing w:after="5" w:line="262" w:lineRule="auto"/>
      <w:ind w:left="720" w:right="230" w:hanging="10"/>
      <w:contextualSpacing/>
      <w:jc w:val="both"/>
    </w:pPr>
  </w:style>
  <w:style w:type="paragraph" w:styleId="Header">
    <w:name w:val="header"/>
    <w:basedOn w:val="Normal"/>
    <w:link w:val="HeaderChar"/>
    <w:uiPriority w:val="99"/>
    <w:unhideWhenUsed/>
    <w:rsid w:val="004A1984"/>
    <w:pPr>
      <w:tabs>
        <w:tab w:val="center" w:pos="4513"/>
        <w:tab w:val="right" w:pos="9026"/>
      </w:tabs>
      <w:spacing w:after="0" w:line="240" w:lineRule="auto"/>
      <w:ind w:left="10" w:right="230" w:hanging="10"/>
      <w:jc w:val="both"/>
    </w:pPr>
  </w:style>
  <w:style w:type="character" w:customStyle="1" w:styleId="HeaderChar">
    <w:name w:val="Header Char"/>
    <w:basedOn w:val="DefaultParagraphFont"/>
    <w:link w:val="Header"/>
    <w:uiPriority w:val="99"/>
    <w:rsid w:val="004A1984"/>
    <w:rPr>
      <w:rFonts w:ascii="Cambria" w:eastAsia="Cambria" w:hAnsi="Cambria" w:cs="Cambria"/>
      <w:color w:val="000000"/>
      <w:sz w:val="20"/>
    </w:rPr>
  </w:style>
  <w:style w:type="character" w:styleId="UnresolvedMention">
    <w:name w:val="Unresolved Mention"/>
    <w:basedOn w:val="DefaultParagraphFont"/>
    <w:uiPriority w:val="99"/>
    <w:semiHidden/>
    <w:unhideWhenUsed/>
    <w:rsid w:val="004A1984"/>
    <w:rPr>
      <w:color w:val="605E5C"/>
      <w:shd w:val="clear" w:color="auto" w:fill="E1DFDD"/>
    </w:rPr>
  </w:style>
  <w:style w:type="paragraph" w:customStyle="1" w:styleId="footnotedescription">
    <w:name w:val="footnote description"/>
    <w:next w:val="Normal"/>
    <w:link w:val="footnotedescriptionChar"/>
    <w:hidden/>
    <w:rsid w:val="004A1984"/>
    <w:pPr>
      <w:spacing w:after="0" w:line="278" w:lineRule="auto"/>
      <w:ind w:firstLine="222"/>
    </w:pPr>
    <w:rPr>
      <w:rFonts w:ascii="Cambria" w:eastAsia="Cambria" w:hAnsi="Cambria" w:cs="Cambria"/>
      <w:color w:val="000000"/>
      <w:sz w:val="16"/>
    </w:rPr>
  </w:style>
  <w:style w:type="character" w:customStyle="1" w:styleId="footnotedescriptionChar">
    <w:name w:val="footnote description Char"/>
    <w:link w:val="footnotedescription"/>
    <w:rsid w:val="004A1984"/>
    <w:rPr>
      <w:rFonts w:ascii="Cambria" w:eastAsia="Cambria" w:hAnsi="Cambria" w:cs="Cambria"/>
      <w:color w:val="000000"/>
      <w:sz w:val="16"/>
    </w:rPr>
  </w:style>
  <w:style w:type="character" w:customStyle="1" w:styleId="footnotemark">
    <w:name w:val="footnote mark"/>
    <w:hidden/>
    <w:rsid w:val="004A1984"/>
    <w:rPr>
      <w:rFonts w:ascii="Cambria" w:eastAsia="Cambria" w:hAnsi="Cambria" w:cs="Cambria"/>
      <w:color w:val="000000"/>
      <w:sz w:val="16"/>
      <w:vertAlign w:val="superscript"/>
    </w:rPr>
  </w:style>
  <w:style w:type="paragraph" w:styleId="Revision">
    <w:name w:val="Revision"/>
    <w:hidden/>
    <w:uiPriority w:val="99"/>
    <w:semiHidden/>
    <w:rsid w:val="004A1984"/>
    <w:pPr>
      <w:spacing w:after="0" w:line="240" w:lineRule="auto"/>
    </w:pPr>
    <w:rPr>
      <w:rFonts w:ascii="Cambria" w:eastAsia="Cambria" w:hAnsi="Cambria" w:cs="Cambria"/>
      <w:color w:val="000000"/>
      <w:sz w:val="20"/>
    </w:rPr>
  </w:style>
  <w:style w:type="character" w:styleId="CommentReference">
    <w:name w:val="annotation reference"/>
    <w:basedOn w:val="DefaultParagraphFont"/>
    <w:uiPriority w:val="99"/>
    <w:semiHidden/>
    <w:unhideWhenUsed/>
    <w:rsid w:val="004A1984"/>
    <w:rPr>
      <w:sz w:val="16"/>
      <w:szCs w:val="16"/>
    </w:rPr>
  </w:style>
  <w:style w:type="paragraph" w:styleId="CommentText">
    <w:name w:val="annotation text"/>
    <w:basedOn w:val="Normal"/>
    <w:link w:val="CommentTextChar"/>
    <w:uiPriority w:val="99"/>
    <w:semiHidden/>
    <w:unhideWhenUsed/>
    <w:rsid w:val="004A1984"/>
    <w:pPr>
      <w:spacing w:after="5" w:line="240" w:lineRule="auto"/>
      <w:ind w:left="10" w:right="230" w:hanging="10"/>
      <w:jc w:val="both"/>
    </w:pPr>
    <w:rPr>
      <w:szCs w:val="20"/>
    </w:rPr>
  </w:style>
  <w:style w:type="character" w:customStyle="1" w:styleId="CommentTextChar">
    <w:name w:val="Comment Text Char"/>
    <w:basedOn w:val="DefaultParagraphFont"/>
    <w:link w:val="CommentText"/>
    <w:uiPriority w:val="99"/>
    <w:semiHidden/>
    <w:rsid w:val="004A1984"/>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4A1984"/>
    <w:rPr>
      <w:b/>
      <w:bCs/>
    </w:rPr>
  </w:style>
  <w:style w:type="character" w:customStyle="1" w:styleId="CommentSubjectChar">
    <w:name w:val="Comment Subject Char"/>
    <w:basedOn w:val="CommentTextChar"/>
    <w:link w:val="CommentSubject"/>
    <w:uiPriority w:val="99"/>
    <w:semiHidden/>
    <w:rsid w:val="004A1984"/>
    <w:rPr>
      <w:rFonts w:ascii="Cambria" w:eastAsia="Cambria" w:hAnsi="Cambria" w:cs="Cambria"/>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694880">
      <w:bodyDiv w:val="1"/>
      <w:marLeft w:val="0"/>
      <w:marRight w:val="0"/>
      <w:marTop w:val="0"/>
      <w:marBottom w:val="0"/>
      <w:divBdr>
        <w:top w:val="none" w:sz="0" w:space="0" w:color="auto"/>
        <w:left w:val="none" w:sz="0" w:space="0" w:color="auto"/>
        <w:bottom w:val="none" w:sz="0" w:space="0" w:color="auto"/>
        <w:right w:val="none" w:sz="0" w:space="0" w:color="auto"/>
      </w:divBdr>
    </w:div>
    <w:div w:id="700132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cid.org/0000-0003-3331-0307" TargetMode="External"/><Relationship Id="rId18" Type="http://schemas.openxmlformats.org/officeDocument/2006/relationships/hyperlink" Target="https://github.com/WemelsfelderML/blood_facility_location.git" TargetMode="External"/><Relationship Id="rId26" Type="http://schemas.openxmlformats.org/officeDocument/2006/relationships/hyperlink" Target="https://vuosikertomus.veripalvelu.fi/en/operational-reviews/blood-products.html" TargetMode="External"/><Relationship Id="rId39" Type="http://schemas.openxmlformats.org/officeDocument/2006/relationships/header" Target="header3.xml"/><Relationship Id="rId21" Type="http://schemas.openxmlformats.org/officeDocument/2006/relationships/hyperlink" Target="https://docs.mapbox.com/api/navigation/directions/" TargetMode="External"/><Relationship Id="rId34" Type="http://schemas.openxmlformats.org/officeDocument/2006/relationships/hyperlink" Target="https://www.python.org/" TargetMode="External"/><Relationship Id="rId42"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github.com/WemelsfelderML/facility_location_bloodsupply.git" TargetMode="External"/><Relationship Id="rId20" Type="http://schemas.openxmlformats.org/officeDocument/2006/relationships/hyperlink" Target="https://docs.mapbox.com/api/navigation/directions/" TargetMode="External"/><Relationship Id="rId29" Type="http://schemas.openxmlformats.org/officeDocument/2006/relationships/hyperlink" Target="https://www.sanquin.nl/en/become-a-donor/about-blood/what-is-my-blood-made-o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janssen@sanquin.nl" TargetMode="External"/><Relationship Id="rId24" Type="http://schemas.openxmlformats.org/officeDocument/2006/relationships/hyperlink" Target="https://vuosikertomus.veripalvelu.fi/en/operational-reviews/blood-products.html" TargetMode="External"/><Relationship Id="rId32" Type="http://schemas.openxmlformats.org/officeDocument/2006/relationships/hyperlink" Target="https://www.plasmaproducts.com/for-professionals/product-overview/critical-care/omniplasma"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github.com/WemelsfelderML/facility_location_bloodsupply.git" TargetMode="External"/><Relationship Id="rId23" Type="http://schemas.openxmlformats.org/officeDocument/2006/relationships/hyperlink" Target="https://www.google.com/maps/dir/" TargetMode="External"/><Relationship Id="rId28" Type="http://schemas.openxmlformats.org/officeDocument/2006/relationships/hyperlink" Target="https://www.sanquin.nl/en/become-a-donor/about-blood/what-is-my-blood-made-of" TargetMode="External"/><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github.com/WemelsfelderML/facility_location_bloodsupply.git" TargetMode="External"/><Relationship Id="rId31" Type="http://schemas.openxmlformats.org/officeDocument/2006/relationships/hyperlink" Target="https://www.plasmaproducts.com/for-professionals/product-overview/critical-care/omniplasm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rcid.org/0000-0002-1682-7817" TargetMode="External"/><Relationship Id="rId22" Type="http://schemas.openxmlformats.org/officeDocument/2006/relationships/hyperlink" Target="https://www.google.com/maps/dir/" TargetMode="External"/><Relationship Id="rId27" Type="http://schemas.openxmlformats.org/officeDocument/2006/relationships/hyperlink" Target="https://www.sanquin.nl/en/become-a-donor/about-blood/what-is-my-blood-made-of" TargetMode="External"/><Relationship Id="rId30" Type="http://schemas.openxmlformats.org/officeDocument/2006/relationships/hyperlink" Target="https://www.plasmaproducts.com/for-professionals/product-overview/critical-care/omniplasma" TargetMode="External"/><Relationship Id="rId35" Type="http://schemas.openxmlformats.org/officeDocument/2006/relationships/header" Target="header1.xm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orcid.org/0000-0001-5421-3392" TargetMode="External"/><Relationship Id="rId17" Type="http://schemas.openxmlformats.org/officeDocument/2006/relationships/hyperlink" Target="https://github.com/WemelsfelderML/facility_location_bloodsupply.git" TargetMode="External"/><Relationship Id="rId25" Type="http://schemas.openxmlformats.org/officeDocument/2006/relationships/hyperlink" Target="https://vuosikertomus.veripalvelu.fi/en/operational-reviews/blood-products.html" TargetMode="External"/><Relationship Id="rId33" Type="http://schemas.openxmlformats.org/officeDocument/2006/relationships/hyperlink" Target="https://www.python.org/"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40EDD645CE5C42B3AB359F5E0EA092" ma:contentTypeVersion="4" ma:contentTypeDescription="Een nieuw document maken." ma:contentTypeScope="" ma:versionID="b796838d6f266acc70390b4314fab896">
  <xsd:schema xmlns:xsd="http://www.w3.org/2001/XMLSchema" xmlns:xs="http://www.w3.org/2001/XMLSchema" xmlns:p="http://schemas.microsoft.com/office/2006/metadata/properties" xmlns:ns3="00784d6f-f4ee-4611-b934-4bd583f29d7f" targetNamespace="http://schemas.microsoft.com/office/2006/metadata/properties" ma:root="true" ma:fieldsID="60c7c2ca8b014f0b318bc77fcfc3322b" ns3:_="">
    <xsd:import namespace="00784d6f-f4ee-4611-b934-4bd583f29d7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784d6f-f4ee-4611-b934-4bd583f29d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7FDAE5-1940-4B1F-A5EE-18692250D3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784d6f-f4ee-4611-b934-4bd583f29d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B9B58E-4B14-42FB-9DF7-267CBEB5E5A1}">
  <ds:schemaRefs>
    <ds:schemaRef ds:uri="http://schemas.microsoft.com/sharepoint/v3/contenttype/forms"/>
  </ds:schemaRefs>
</ds:datastoreItem>
</file>

<file path=customXml/itemProps3.xml><?xml version="1.0" encoding="utf-8"?>
<ds:datastoreItem xmlns:ds="http://schemas.openxmlformats.org/officeDocument/2006/customXml" ds:itemID="{E9920521-D5EB-44F5-9E5F-D0F0C40E997D}">
  <ds:schemaRefs>
    <ds:schemaRef ds:uri="http://schemas.openxmlformats.org/officeDocument/2006/bibliography"/>
  </ds:schemaRefs>
</ds:datastoreItem>
</file>

<file path=customXml/itemProps4.xml><?xml version="1.0" encoding="utf-8"?>
<ds:datastoreItem xmlns:ds="http://schemas.openxmlformats.org/officeDocument/2006/customXml" ds:itemID="{10CDBAB5-D895-4C57-B00F-A34F435924B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5499</Words>
  <Characters>31350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Wemelsfelder, Merel</dc:creator>
  <cp:keywords/>
  <cp:lastModifiedBy>Merel</cp:lastModifiedBy>
  <cp:revision>12</cp:revision>
  <dcterms:created xsi:type="dcterms:W3CDTF">2022-09-19T08:51:00Z</dcterms:created>
  <dcterms:modified xsi:type="dcterms:W3CDTF">2022-10-17T14:31:00Z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0x010100D540EDD645CE5C42B3AB359F5E0EA092</vt:lpwstr>
  </property>
</Properties>
</file>